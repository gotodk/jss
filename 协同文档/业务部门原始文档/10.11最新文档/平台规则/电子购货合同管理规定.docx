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B6E" w:rsidRPr="00DA2F64" w:rsidRDefault="00024B6E" w:rsidP="00046A77">
      <w:pPr>
        <w:jc w:val="center"/>
        <w:rPr>
          <w:rFonts w:ascii="仿宋_GB2312" w:eastAsia="仿宋_GB2312"/>
          <w:b/>
          <w:sz w:val="44"/>
          <w:szCs w:val="44"/>
        </w:rPr>
      </w:pPr>
      <w:r w:rsidRPr="00DA2F64">
        <w:rPr>
          <w:rFonts w:ascii="仿宋_GB2312" w:eastAsia="仿宋_GB2312" w:hint="eastAsia"/>
          <w:b/>
          <w:sz w:val="44"/>
          <w:szCs w:val="44"/>
        </w:rPr>
        <w:t>富美集团中国商品批发交易平台</w:t>
      </w:r>
    </w:p>
    <w:p w:rsidR="0030042E" w:rsidRPr="00DA2F64" w:rsidRDefault="00382DCB" w:rsidP="00046A77">
      <w:pPr>
        <w:jc w:val="center"/>
        <w:rPr>
          <w:rFonts w:ascii="仿宋_GB2312" w:eastAsia="仿宋_GB2312"/>
          <w:b/>
          <w:sz w:val="44"/>
          <w:szCs w:val="44"/>
        </w:rPr>
      </w:pPr>
      <w:r w:rsidRPr="00DA2F64">
        <w:rPr>
          <w:rFonts w:ascii="仿宋_GB2312" w:eastAsia="仿宋_GB2312" w:hint="eastAsia"/>
          <w:b/>
          <w:sz w:val="44"/>
          <w:szCs w:val="44"/>
        </w:rPr>
        <w:t>《电子购货合同》</w:t>
      </w:r>
      <w:r w:rsidR="00992397" w:rsidRPr="00DA2F64">
        <w:rPr>
          <w:rFonts w:ascii="仿宋_GB2312" w:eastAsia="仿宋_GB2312" w:hint="eastAsia"/>
          <w:b/>
          <w:sz w:val="44"/>
          <w:szCs w:val="44"/>
        </w:rPr>
        <w:t>管理规定</w:t>
      </w:r>
    </w:p>
    <w:p w:rsidR="00046A77" w:rsidRPr="00DA2F64" w:rsidRDefault="00046A77" w:rsidP="00046A77">
      <w:pPr>
        <w:jc w:val="center"/>
        <w:rPr>
          <w:rFonts w:ascii="仿宋_GB2312" w:eastAsia="仿宋_GB2312"/>
          <w:b/>
          <w:sz w:val="44"/>
          <w:szCs w:val="44"/>
        </w:rPr>
      </w:pPr>
    </w:p>
    <w:p w:rsidR="00992397" w:rsidRPr="00046A77" w:rsidRDefault="000B3E35" w:rsidP="000B3E35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 xml:space="preserve">第一章 </w:t>
      </w:r>
      <w:r w:rsidR="00AE60C3" w:rsidRPr="00046A77">
        <w:rPr>
          <w:rFonts w:ascii="仿宋_GB2312" w:eastAsia="仿宋_GB2312" w:hint="eastAsia"/>
          <w:b/>
          <w:sz w:val="28"/>
          <w:szCs w:val="28"/>
        </w:rPr>
        <w:t>总则</w:t>
      </w:r>
    </w:p>
    <w:p w:rsidR="00992397" w:rsidRPr="00046A77" w:rsidRDefault="000B3E35" w:rsidP="003F0D78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第一条 </w:t>
      </w:r>
      <w:r w:rsidR="00992397" w:rsidRPr="00046A77">
        <w:rPr>
          <w:rFonts w:ascii="仿宋_GB2312" w:eastAsia="仿宋_GB2312" w:hint="eastAsia"/>
          <w:sz w:val="28"/>
          <w:szCs w:val="28"/>
        </w:rPr>
        <w:t>为规范</w:t>
      </w:r>
      <w:r w:rsidR="00D112F8">
        <w:rPr>
          <w:rFonts w:ascii="仿宋_GB2312" w:eastAsia="仿宋_GB2312" w:hint="eastAsia"/>
          <w:sz w:val="28"/>
          <w:szCs w:val="28"/>
        </w:rPr>
        <w:t>富美集团</w:t>
      </w:r>
      <w:r w:rsidR="00992397" w:rsidRPr="00046A77">
        <w:rPr>
          <w:rFonts w:ascii="仿宋_GB2312" w:eastAsia="仿宋_GB2312" w:hint="eastAsia"/>
          <w:sz w:val="28"/>
          <w:szCs w:val="28"/>
        </w:rPr>
        <w:t>中国商品批发交易平台</w:t>
      </w:r>
      <w:r w:rsidR="00615894">
        <w:rPr>
          <w:rFonts w:ascii="仿宋_GB2312" w:eastAsia="仿宋_GB2312" w:hint="eastAsia"/>
          <w:sz w:val="28"/>
          <w:szCs w:val="28"/>
        </w:rPr>
        <w:t>（以下简称</w:t>
      </w:r>
      <w:r w:rsidR="00382DCB">
        <w:rPr>
          <w:rFonts w:ascii="仿宋_GB2312" w:eastAsia="仿宋_GB2312" w:hint="eastAsia"/>
          <w:sz w:val="28"/>
          <w:szCs w:val="28"/>
        </w:rPr>
        <w:t>“</w:t>
      </w:r>
      <w:r w:rsidR="00615894">
        <w:rPr>
          <w:rFonts w:ascii="仿宋_GB2312" w:eastAsia="仿宋_GB2312" w:hint="eastAsia"/>
          <w:sz w:val="28"/>
          <w:szCs w:val="28"/>
        </w:rPr>
        <w:t>交易平台</w:t>
      </w:r>
      <w:r w:rsidR="00382DCB">
        <w:rPr>
          <w:rFonts w:ascii="仿宋_GB2312" w:eastAsia="仿宋_GB2312" w:hint="eastAsia"/>
          <w:sz w:val="28"/>
          <w:szCs w:val="28"/>
        </w:rPr>
        <w:t>”</w:t>
      </w:r>
      <w:r w:rsidR="00615894">
        <w:rPr>
          <w:rFonts w:ascii="仿宋_GB2312" w:eastAsia="仿宋_GB2312" w:hint="eastAsia"/>
          <w:sz w:val="28"/>
          <w:szCs w:val="28"/>
        </w:rPr>
        <w:t>）</w:t>
      </w:r>
      <w:r w:rsidR="00382DCB">
        <w:rPr>
          <w:rFonts w:ascii="仿宋_GB2312" w:eastAsia="仿宋_GB2312" w:hint="eastAsia"/>
          <w:sz w:val="28"/>
          <w:szCs w:val="28"/>
        </w:rPr>
        <w:t>《电子购货合同》</w:t>
      </w:r>
      <w:r w:rsidR="00D112F8">
        <w:rPr>
          <w:rFonts w:ascii="仿宋_GB2312" w:eastAsia="仿宋_GB2312" w:hint="eastAsia"/>
          <w:sz w:val="28"/>
          <w:szCs w:val="28"/>
        </w:rPr>
        <w:t>的订立和使用</w:t>
      </w:r>
      <w:r w:rsidR="00992397" w:rsidRPr="00046A77">
        <w:rPr>
          <w:rFonts w:ascii="仿宋_GB2312" w:eastAsia="仿宋_GB2312" w:hint="eastAsia"/>
          <w:sz w:val="28"/>
          <w:szCs w:val="28"/>
        </w:rPr>
        <w:t>，保护</w:t>
      </w:r>
      <w:r w:rsidR="00EB4918">
        <w:rPr>
          <w:rFonts w:ascii="仿宋_GB2312" w:eastAsia="仿宋_GB2312" w:hint="eastAsia"/>
          <w:sz w:val="28"/>
          <w:szCs w:val="28"/>
        </w:rPr>
        <w:t>各</w:t>
      </w:r>
      <w:r w:rsidR="00992397" w:rsidRPr="00046A77">
        <w:rPr>
          <w:rFonts w:ascii="仿宋_GB2312" w:eastAsia="仿宋_GB2312" w:hint="eastAsia"/>
          <w:sz w:val="28"/>
          <w:szCs w:val="28"/>
        </w:rPr>
        <w:t>交易方合法权益，维护</w:t>
      </w:r>
      <w:r w:rsidR="00382DCB">
        <w:rPr>
          <w:rFonts w:ascii="仿宋_GB2312" w:eastAsia="仿宋_GB2312" w:hint="eastAsia"/>
          <w:sz w:val="28"/>
          <w:szCs w:val="28"/>
        </w:rPr>
        <w:t>交易</w:t>
      </w:r>
      <w:r w:rsidR="00992397" w:rsidRPr="00046A77">
        <w:rPr>
          <w:rFonts w:ascii="仿宋_GB2312" w:eastAsia="仿宋_GB2312" w:hint="eastAsia"/>
          <w:sz w:val="28"/>
          <w:szCs w:val="28"/>
        </w:rPr>
        <w:t>平台交易秩序，</w:t>
      </w:r>
      <w:r w:rsidR="00046A77">
        <w:rPr>
          <w:rFonts w:ascii="仿宋_GB2312" w:eastAsia="仿宋_GB2312" w:hint="eastAsia"/>
          <w:sz w:val="28"/>
          <w:szCs w:val="28"/>
        </w:rPr>
        <w:t>根据</w:t>
      </w:r>
      <w:r w:rsidR="00D81AD5">
        <w:rPr>
          <w:rFonts w:ascii="仿宋_GB2312" w:eastAsia="仿宋_GB2312" w:hint="eastAsia"/>
          <w:sz w:val="28"/>
          <w:szCs w:val="28"/>
        </w:rPr>
        <w:t>国家</w:t>
      </w:r>
      <w:r w:rsidR="00992397" w:rsidRPr="00046A77">
        <w:rPr>
          <w:rFonts w:ascii="仿宋_GB2312" w:eastAsia="仿宋_GB2312" w:hint="eastAsia"/>
          <w:sz w:val="28"/>
          <w:szCs w:val="28"/>
        </w:rPr>
        <w:t>相关法律</w:t>
      </w:r>
      <w:r w:rsidR="004C26BD">
        <w:rPr>
          <w:rFonts w:ascii="仿宋_GB2312" w:eastAsia="仿宋_GB2312" w:hint="eastAsia"/>
          <w:sz w:val="28"/>
          <w:szCs w:val="28"/>
        </w:rPr>
        <w:t>、</w:t>
      </w:r>
      <w:r w:rsidR="000F1B2D">
        <w:rPr>
          <w:rFonts w:ascii="仿宋_GB2312" w:eastAsia="仿宋_GB2312" w:hint="eastAsia"/>
          <w:sz w:val="28"/>
          <w:szCs w:val="28"/>
        </w:rPr>
        <w:t>法规</w:t>
      </w:r>
      <w:r w:rsidR="00992397" w:rsidRPr="00046A77">
        <w:rPr>
          <w:rFonts w:ascii="仿宋_GB2312" w:eastAsia="仿宋_GB2312" w:hint="eastAsia"/>
          <w:sz w:val="28"/>
          <w:szCs w:val="28"/>
        </w:rPr>
        <w:t>，制定</w:t>
      </w:r>
      <w:r w:rsidR="00FC603D" w:rsidRPr="00046A77">
        <w:rPr>
          <w:rFonts w:ascii="仿宋_GB2312" w:eastAsia="仿宋_GB2312" w:hint="eastAsia"/>
          <w:sz w:val="28"/>
          <w:szCs w:val="28"/>
        </w:rPr>
        <w:t>本规定</w:t>
      </w:r>
      <w:r w:rsidR="00992397" w:rsidRPr="00046A77">
        <w:rPr>
          <w:rFonts w:ascii="仿宋_GB2312" w:eastAsia="仿宋_GB2312" w:hint="eastAsia"/>
          <w:sz w:val="28"/>
          <w:szCs w:val="28"/>
        </w:rPr>
        <w:t>。</w:t>
      </w:r>
    </w:p>
    <w:p w:rsidR="00992397" w:rsidRPr="00046A77" w:rsidRDefault="000B3E35" w:rsidP="003F0D78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第二条 </w:t>
      </w:r>
      <w:r w:rsidR="00992397" w:rsidRPr="00046A77">
        <w:rPr>
          <w:rFonts w:ascii="仿宋_GB2312" w:eastAsia="仿宋_GB2312" w:hint="eastAsia"/>
          <w:sz w:val="28"/>
          <w:szCs w:val="28"/>
        </w:rPr>
        <w:t>交易平台遵循</w:t>
      </w:r>
      <w:r w:rsidR="00D81AD5">
        <w:rPr>
          <w:rFonts w:ascii="仿宋_GB2312" w:eastAsia="仿宋_GB2312" w:hint="eastAsia"/>
          <w:sz w:val="28"/>
          <w:szCs w:val="28"/>
        </w:rPr>
        <w:t>“</w:t>
      </w:r>
      <w:r w:rsidR="004A04A6" w:rsidRPr="00046A77">
        <w:rPr>
          <w:rFonts w:ascii="仿宋_GB2312" w:eastAsia="仿宋_GB2312" w:hint="eastAsia"/>
          <w:sz w:val="28"/>
          <w:szCs w:val="28"/>
        </w:rPr>
        <w:t>公平</w:t>
      </w:r>
      <w:r w:rsidR="00727563">
        <w:rPr>
          <w:rFonts w:ascii="仿宋_GB2312" w:eastAsia="仿宋_GB2312" w:hint="eastAsia"/>
          <w:sz w:val="28"/>
          <w:szCs w:val="28"/>
        </w:rPr>
        <w:t>公正</w:t>
      </w:r>
      <w:r w:rsidR="00FC603D" w:rsidRPr="00046A77">
        <w:rPr>
          <w:rFonts w:ascii="仿宋_GB2312" w:eastAsia="仿宋_GB2312" w:hint="eastAsia"/>
          <w:sz w:val="28"/>
          <w:szCs w:val="28"/>
        </w:rPr>
        <w:t>、信息保密</w:t>
      </w:r>
      <w:r w:rsidR="00D81AD5">
        <w:rPr>
          <w:rFonts w:ascii="仿宋_GB2312" w:eastAsia="仿宋_GB2312" w:hint="eastAsia"/>
          <w:sz w:val="28"/>
          <w:szCs w:val="28"/>
        </w:rPr>
        <w:t>”</w:t>
      </w:r>
      <w:r w:rsidR="00FC603D" w:rsidRPr="00046A77">
        <w:rPr>
          <w:rFonts w:ascii="仿宋_GB2312" w:eastAsia="仿宋_GB2312" w:hint="eastAsia"/>
          <w:sz w:val="28"/>
          <w:szCs w:val="28"/>
        </w:rPr>
        <w:t>的原则，为交易方提供</w:t>
      </w:r>
      <w:r w:rsidR="00382DCB">
        <w:rPr>
          <w:rFonts w:ascii="仿宋_GB2312" w:eastAsia="仿宋_GB2312" w:hint="eastAsia"/>
          <w:sz w:val="28"/>
          <w:szCs w:val="28"/>
        </w:rPr>
        <w:t>《电子购货合同》</w:t>
      </w:r>
      <w:r w:rsidR="00FC603D" w:rsidRPr="00046A77">
        <w:rPr>
          <w:rFonts w:ascii="仿宋_GB2312" w:eastAsia="仿宋_GB2312" w:hint="eastAsia"/>
          <w:sz w:val="28"/>
          <w:szCs w:val="28"/>
        </w:rPr>
        <w:t>的</w:t>
      </w:r>
      <w:r w:rsidR="00D112F8" w:rsidRPr="00046A77">
        <w:rPr>
          <w:rFonts w:ascii="仿宋_GB2312" w:eastAsia="仿宋_GB2312" w:hint="eastAsia"/>
          <w:sz w:val="28"/>
          <w:szCs w:val="28"/>
        </w:rPr>
        <w:t>签订</w:t>
      </w:r>
      <w:r w:rsidR="00D112F8">
        <w:rPr>
          <w:rFonts w:ascii="仿宋_GB2312" w:eastAsia="仿宋_GB2312" w:hint="eastAsia"/>
          <w:sz w:val="28"/>
          <w:szCs w:val="28"/>
        </w:rPr>
        <w:t>与查询</w:t>
      </w:r>
      <w:r w:rsidR="00FC603D" w:rsidRPr="00046A77">
        <w:rPr>
          <w:rFonts w:ascii="仿宋_GB2312" w:eastAsia="仿宋_GB2312" w:hint="eastAsia"/>
          <w:sz w:val="28"/>
          <w:szCs w:val="28"/>
        </w:rPr>
        <w:t>服务。</w:t>
      </w:r>
    </w:p>
    <w:p w:rsidR="00FC603D" w:rsidRDefault="000B3E35" w:rsidP="00D162AE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第三条 </w:t>
      </w:r>
      <w:r w:rsidR="00FC603D" w:rsidRPr="00046A77">
        <w:rPr>
          <w:rFonts w:ascii="仿宋_GB2312" w:eastAsia="仿宋_GB2312" w:hint="eastAsia"/>
          <w:sz w:val="28"/>
          <w:szCs w:val="28"/>
        </w:rPr>
        <w:t>本规定适用于交易平台</w:t>
      </w:r>
      <w:r w:rsidR="00382DCB">
        <w:rPr>
          <w:rFonts w:ascii="仿宋_GB2312" w:eastAsia="仿宋_GB2312" w:hint="eastAsia"/>
          <w:sz w:val="28"/>
          <w:szCs w:val="28"/>
        </w:rPr>
        <w:t>《电子购货合同》</w:t>
      </w:r>
      <w:r>
        <w:rPr>
          <w:rFonts w:ascii="仿宋_GB2312" w:eastAsia="仿宋_GB2312" w:hint="eastAsia"/>
          <w:sz w:val="28"/>
          <w:szCs w:val="28"/>
        </w:rPr>
        <w:t>的</w:t>
      </w:r>
      <w:r w:rsidR="00374713">
        <w:rPr>
          <w:rFonts w:ascii="仿宋_GB2312" w:eastAsia="仿宋_GB2312" w:hint="eastAsia"/>
          <w:sz w:val="28"/>
          <w:szCs w:val="28"/>
        </w:rPr>
        <w:t>文本确立、修</w:t>
      </w:r>
      <w:r w:rsidR="00BA6848">
        <w:rPr>
          <w:rFonts w:ascii="仿宋_GB2312" w:eastAsia="仿宋_GB2312" w:hint="eastAsia"/>
          <w:sz w:val="28"/>
          <w:szCs w:val="28"/>
        </w:rPr>
        <w:t>订</w:t>
      </w:r>
      <w:r w:rsidR="00374713">
        <w:rPr>
          <w:rFonts w:ascii="仿宋_GB2312" w:eastAsia="仿宋_GB2312" w:hint="eastAsia"/>
          <w:sz w:val="28"/>
          <w:szCs w:val="28"/>
        </w:rPr>
        <w:t>与</w:t>
      </w:r>
      <w:r w:rsidR="00137D24">
        <w:rPr>
          <w:rFonts w:ascii="仿宋_GB2312" w:eastAsia="仿宋_GB2312" w:hint="eastAsia"/>
          <w:sz w:val="28"/>
          <w:szCs w:val="28"/>
        </w:rPr>
        <w:t>合同</w:t>
      </w:r>
      <w:r w:rsidRPr="00046A77">
        <w:rPr>
          <w:rFonts w:ascii="仿宋_GB2312" w:eastAsia="仿宋_GB2312" w:hint="eastAsia"/>
          <w:sz w:val="28"/>
          <w:szCs w:val="28"/>
        </w:rPr>
        <w:t>签订</w:t>
      </w:r>
      <w:r w:rsidR="000F1B2D">
        <w:rPr>
          <w:rFonts w:ascii="仿宋_GB2312" w:eastAsia="仿宋_GB2312" w:hint="eastAsia"/>
          <w:sz w:val="28"/>
          <w:szCs w:val="28"/>
        </w:rPr>
        <w:t>，</w:t>
      </w:r>
      <w:r w:rsidR="00F76939">
        <w:rPr>
          <w:rFonts w:ascii="仿宋_GB2312" w:eastAsia="仿宋_GB2312" w:hint="eastAsia"/>
          <w:sz w:val="28"/>
          <w:szCs w:val="28"/>
        </w:rPr>
        <w:t>各</w:t>
      </w:r>
      <w:r w:rsidR="000F1B2D">
        <w:rPr>
          <w:rFonts w:ascii="仿宋_GB2312" w:eastAsia="仿宋_GB2312" w:hint="eastAsia"/>
          <w:sz w:val="28"/>
          <w:szCs w:val="28"/>
        </w:rPr>
        <w:t>相关方</w:t>
      </w:r>
      <w:r w:rsidR="00FC603D" w:rsidRPr="00046A77">
        <w:rPr>
          <w:rFonts w:ascii="仿宋_GB2312" w:eastAsia="仿宋_GB2312" w:hint="eastAsia"/>
          <w:sz w:val="28"/>
          <w:szCs w:val="28"/>
        </w:rPr>
        <w:t>均应遵守本</w:t>
      </w:r>
      <w:r w:rsidR="000F1B2D">
        <w:rPr>
          <w:rFonts w:ascii="仿宋_GB2312" w:eastAsia="仿宋_GB2312" w:hint="eastAsia"/>
          <w:sz w:val="28"/>
          <w:szCs w:val="28"/>
        </w:rPr>
        <w:t>规定</w:t>
      </w:r>
      <w:r w:rsidR="00FC603D" w:rsidRPr="00046A77">
        <w:rPr>
          <w:rFonts w:ascii="仿宋_GB2312" w:eastAsia="仿宋_GB2312" w:hint="eastAsia"/>
          <w:sz w:val="28"/>
          <w:szCs w:val="28"/>
        </w:rPr>
        <w:t>。</w:t>
      </w:r>
    </w:p>
    <w:p w:rsidR="00793783" w:rsidRPr="00046A77" w:rsidRDefault="0088171B" w:rsidP="0088171B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 xml:space="preserve">第二章 </w:t>
      </w:r>
      <w:r w:rsidR="00382DCB">
        <w:rPr>
          <w:rFonts w:ascii="仿宋_GB2312" w:eastAsia="仿宋_GB2312" w:hint="eastAsia"/>
          <w:b/>
          <w:sz w:val="28"/>
          <w:szCs w:val="28"/>
        </w:rPr>
        <w:t>《电子购货合同》</w:t>
      </w:r>
      <w:r>
        <w:rPr>
          <w:rFonts w:ascii="仿宋_GB2312" w:eastAsia="仿宋_GB2312" w:hint="eastAsia"/>
          <w:b/>
          <w:sz w:val="28"/>
          <w:szCs w:val="28"/>
        </w:rPr>
        <w:t>的定义</w:t>
      </w:r>
    </w:p>
    <w:p w:rsidR="0088171B" w:rsidRDefault="0088171B" w:rsidP="0088171B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第四条 </w:t>
      </w:r>
      <w:r w:rsidR="004B56AB">
        <w:rPr>
          <w:rFonts w:ascii="仿宋_GB2312" w:eastAsia="仿宋_GB2312" w:hint="eastAsia"/>
          <w:sz w:val="28"/>
          <w:szCs w:val="28"/>
        </w:rPr>
        <w:t>交易平台的《电子购货合同》是指交易平台</w:t>
      </w:r>
      <w:r>
        <w:rPr>
          <w:rFonts w:ascii="仿宋_GB2312" w:eastAsia="仿宋_GB2312" w:hint="eastAsia"/>
          <w:sz w:val="28"/>
          <w:szCs w:val="28"/>
        </w:rPr>
        <w:t>依据</w:t>
      </w:r>
      <w:r w:rsidR="002417F4">
        <w:rPr>
          <w:rFonts w:ascii="仿宋_GB2312" w:eastAsia="仿宋_GB2312" w:hint="eastAsia"/>
          <w:sz w:val="28"/>
          <w:szCs w:val="28"/>
        </w:rPr>
        <w:t>交易</w:t>
      </w:r>
      <w:r>
        <w:rPr>
          <w:rFonts w:ascii="仿宋_GB2312" w:eastAsia="仿宋_GB2312" w:hint="eastAsia"/>
          <w:sz w:val="28"/>
          <w:szCs w:val="28"/>
        </w:rPr>
        <w:t>双方中标情况自动订立的，</w:t>
      </w:r>
      <w:r w:rsidR="00417092">
        <w:rPr>
          <w:rFonts w:ascii="仿宋_GB2312" w:eastAsia="仿宋_GB2312" w:hint="eastAsia"/>
          <w:sz w:val="28"/>
          <w:szCs w:val="28"/>
        </w:rPr>
        <w:t>用于约定</w:t>
      </w:r>
      <w:r w:rsidR="00D81AD5">
        <w:rPr>
          <w:rFonts w:ascii="仿宋_GB2312" w:eastAsia="仿宋_GB2312" w:hint="eastAsia"/>
          <w:sz w:val="28"/>
          <w:szCs w:val="28"/>
        </w:rPr>
        <w:t>和</w:t>
      </w:r>
      <w:r w:rsidR="00417092">
        <w:rPr>
          <w:rFonts w:ascii="仿宋_GB2312" w:eastAsia="仿宋_GB2312" w:hint="eastAsia"/>
          <w:sz w:val="28"/>
          <w:szCs w:val="28"/>
        </w:rPr>
        <w:t>规范货物、货款交换的</w:t>
      </w:r>
      <w:r w:rsidR="00B371D8">
        <w:rPr>
          <w:rFonts w:ascii="仿宋_GB2312" w:eastAsia="仿宋_GB2312" w:hint="eastAsia"/>
          <w:sz w:val="28"/>
          <w:szCs w:val="28"/>
        </w:rPr>
        <w:t>电子</w:t>
      </w:r>
      <w:r w:rsidR="00417092">
        <w:rPr>
          <w:rFonts w:ascii="仿宋_GB2312" w:eastAsia="仿宋_GB2312" w:hint="eastAsia"/>
          <w:sz w:val="28"/>
          <w:szCs w:val="28"/>
        </w:rPr>
        <w:t>合同文本。</w:t>
      </w:r>
    </w:p>
    <w:p w:rsidR="00417092" w:rsidRDefault="00417092" w:rsidP="0088171B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第五条 </w:t>
      </w:r>
      <w:r w:rsidR="004C2774">
        <w:rPr>
          <w:rFonts w:ascii="仿宋_GB2312" w:eastAsia="仿宋_GB2312" w:hint="eastAsia"/>
          <w:sz w:val="28"/>
          <w:szCs w:val="28"/>
        </w:rPr>
        <w:t>《电子购货合同》的文本由基</w:t>
      </w:r>
      <w:r w:rsidR="00AC6C51">
        <w:rPr>
          <w:rFonts w:ascii="仿宋_GB2312" w:eastAsia="仿宋_GB2312" w:hint="eastAsia"/>
          <w:sz w:val="28"/>
          <w:szCs w:val="28"/>
        </w:rPr>
        <w:t>本</w:t>
      </w:r>
      <w:r w:rsidR="004C2774">
        <w:rPr>
          <w:rFonts w:ascii="仿宋_GB2312" w:eastAsia="仿宋_GB2312" w:hint="eastAsia"/>
          <w:sz w:val="28"/>
          <w:szCs w:val="28"/>
        </w:rPr>
        <w:t>内容和要约部分组成：</w:t>
      </w:r>
    </w:p>
    <w:p w:rsidR="004C2774" w:rsidRDefault="004C2774" w:rsidP="0088171B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（一）基</w:t>
      </w:r>
      <w:r w:rsidR="00AC6C51">
        <w:rPr>
          <w:rFonts w:ascii="仿宋_GB2312" w:eastAsia="仿宋_GB2312" w:hint="eastAsia"/>
          <w:sz w:val="28"/>
          <w:szCs w:val="28"/>
        </w:rPr>
        <w:t>本</w:t>
      </w:r>
      <w:r>
        <w:rPr>
          <w:rFonts w:ascii="仿宋_GB2312" w:eastAsia="仿宋_GB2312" w:hint="eastAsia"/>
          <w:sz w:val="28"/>
          <w:szCs w:val="28"/>
        </w:rPr>
        <w:t>内容</w:t>
      </w:r>
      <w:r w:rsidR="00137D24">
        <w:rPr>
          <w:rFonts w:ascii="仿宋_GB2312" w:eastAsia="仿宋_GB2312" w:hint="eastAsia"/>
          <w:sz w:val="28"/>
          <w:szCs w:val="28"/>
        </w:rPr>
        <w:t>由交易平台</w:t>
      </w:r>
      <w:r w:rsidR="00A100D2">
        <w:rPr>
          <w:rFonts w:ascii="仿宋_GB2312" w:eastAsia="仿宋_GB2312" w:hint="eastAsia"/>
          <w:sz w:val="28"/>
          <w:szCs w:val="28"/>
        </w:rPr>
        <w:t>预制</w:t>
      </w:r>
      <w:r w:rsidR="00137D24">
        <w:rPr>
          <w:rFonts w:ascii="仿宋_GB2312" w:eastAsia="仿宋_GB2312" w:hint="eastAsia"/>
          <w:sz w:val="28"/>
          <w:szCs w:val="28"/>
        </w:rPr>
        <w:t>并公示，</w:t>
      </w:r>
      <w:r>
        <w:rPr>
          <w:rFonts w:ascii="仿宋_GB2312" w:eastAsia="仿宋_GB2312" w:hint="eastAsia"/>
          <w:sz w:val="28"/>
          <w:szCs w:val="28"/>
        </w:rPr>
        <w:t>包括但不限于：</w:t>
      </w:r>
      <w:r w:rsidR="00D81AD5">
        <w:rPr>
          <w:rFonts w:ascii="仿宋_GB2312" w:eastAsia="仿宋_GB2312" w:hint="eastAsia"/>
          <w:sz w:val="28"/>
          <w:szCs w:val="28"/>
        </w:rPr>
        <w:t>交易方</w:t>
      </w:r>
      <w:r>
        <w:rPr>
          <w:rFonts w:ascii="仿宋_GB2312" w:eastAsia="仿宋_GB2312" w:hint="eastAsia"/>
          <w:sz w:val="28"/>
          <w:szCs w:val="28"/>
        </w:rPr>
        <w:t>声明、提货</w:t>
      </w:r>
      <w:r w:rsidR="00D81AD5">
        <w:rPr>
          <w:rFonts w:ascii="仿宋_GB2312" w:eastAsia="仿宋_GB2312" w:hint="eastAsia"/>
          <w:sz w:val="28"/>
          <w:szCs w:val="28"/>
        </w:rPr>
        <w:t>约</w:t>
      </w:r>
      <w:r>
        <w:rPr>
          <w:rFonts w:ascii="仿宋_GB2312" w:eastAsia="仿宋_GB2312" w:hint="eastAsia"/>
          <w:sz w:val="28"/>
          <w:szCs w:val="28"/>
        </w:rPr>
        <w:t>定、</w:t>
      </w:r>
      <w:r w:rsidR="00D81AD5">
        <w:rPr>
          <w:rFonts w:ascii="仿宋_GB2312" w:eastAsia="仿宋_GB2312" w:hint="eastAsia"/>
          <w:sz w:val="28"/>
          <w:szCs w:val="28"/>
        </w:rPr>
        <w:t>发货与发票开具约</w:t>
      </w:r>
      <w:r w:rsidRPr="004C2774">
        <w:rPr>
          <w:rFonts w:ascii="仿宋_GB2312" w:eastAsia="仿宋_GB2312" w:hint="eastAsia"/>
          <w:sz w:val="28"/>
          <w:szCs w:val="28"/>
        </w:rPr>
        <w:t>定</w:t>
      </w:r>
      <w:r>
        <w:rPr>
          <w:rFonts w:ascii="仿宋_GB2312" w:eastAsia="仿宋_GB2312" w:hint="eastAsia"/>
          <w:sz w:val="28"/>
          <w:szCs w:val="28"/>
        </w:rPr>
        <w:t>、收货</w:t>
      </w:r>
      <w:r w:rsidR="00D81AD5">
        <w:rPr>
          <w:rFonts w:ascii="仿宋_GB2312" w:eastAsia="仿宋_GB2312" w:hint="eastAsia"/>
          <w:sz w:val="28"/>
          <w:szCs w:val="28"/>
        </w:rPr>
        <w:t>约</w:t>
      </w:r>
      <w:r>
        <w:rPr>
          <w:rFonts w:ascii="仿宋_GB2312" w:eastAsia="仿宋_GB2312" w:hint="eastAsia"/>
          <w:sz w:val="28"/>
          <w:szCs w:val="28"/>
        </w:rPr>
        <w:t>定、付款</w:t>
      </w:r>
      <w:r w:rsidR="00D81AD5">
        <w:rPr>
          <w:rFonts w:ascii="仿宋_GB2312" w:eastAsia="仿宋_GB2312" w:hint="eastAsia"/>
          <w:sz w:val="28"/>
          <w:szCs w:val="28"/>
        </w:rPr>
        <w:t>约</w:t>
      </w:r>
      <w:r>
        <w:rPr>
          <w:rFonts w:ascii="仿宋_GB2312" w:eastAsia="仿宋_GB2312" w:hint="eastAsia"/>
          <w:sz w:val="28"/>
          <w:szCs w:val="28"/>
        </w:rPr>
        <w:t>定、违约责任、纠纷处理</w:t>
      </w:r>
      <w:r w:rsidR="00FE24DA">
        <w:rPr>
          <w:rFonts w:ascii="仿宋_GB2312" w:eastAsia="仿宋_GB2312" w:hint="eastAsia"/>
          <w:sz w:val="28"/>
          <w:szCs w:val="28"/>
        </w:rPr>
        <w:t>、附则；</w:t>
      </w:r>
    </w:p>
    <w:p w:rsidR="00FE24DA" w:rsidRPr="00FE24DA" w:rsidRDefault="00374713" w:rsidP="00FE24DA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（二）要约部分</w:t>
      </w:r>
      <w:r w:rsidR="00137D24">
        <w:rPr>
          <w:rFonts w:ascii="仿宋_GB2312" w:eastAsia="仿宋_GB2312" w:hint="eastAsia"/>
          <w:sz w:val="28"/>
          <w:szCs w:val="28"/>
        </w:rPr>
        <w:t>依据中标</w:t>
      </w:r>
      <w:r w:rsidR="002417F4">
        <w:rPr>
          <w:rFonts w:ascii="仿宋_GB2312" w:eastAsia="仿宋_GB2312" w:hint="eastAsia"/>
          <w:sz w:val="28"/>
          <w:szCs w:val="28"/>
        </w:rPr>
        <w:t>交易双方</w:t>
      </w:r>
      <w:r w:rsidR="00137D24">
        <w:rPr>
          <w:rFonts w:ascii="仿宋_GB2312" w:eastAsia="仿宋_GB2312" w:hint="eastAsia"/>
          <w:sz w:val="28"/>
          <w:szCs w:val="28"/>
        </w:rPr>
        <w:t>在交易平台输入的相关指令及中标情况</w:t>
      </w:r>
      <w:r w:rsidR="00A100D2">
        <w:rPr>
          <w:rFonts w:ascii="仿宋_GB2312" w:eastAsia="仿宋_GB2312" w:hint="eastAsia"/>
          <w:sz w:val="28"/>
          <w:szCs w:val="28"/>
        </w:rPr>
        <w:t>由系统自动</w:t>
      </w:r>
      <w:r w:rsidR="00137D24">
        <w:rPr>
          <w:rFonts w:ascii="仿宋_GB2312" w:eastAsia="仿宋_GB2312" w:hint="eastAsia"/>
          <w:sz w:val="28"/>
          <w:szCs w:val="28"/>
        </w:rPr>
        <w:t>生成，</w:t>
      </w:r>
      <w:r>
        <w:rPr>
          <w:rFonts w:ascii="仿宋_GB2312" w:eastAsia="仿宋_GB2312" w:hint="eastAsia"/>
          <w:sz w:val="28"/>
          <w:szCs w:val="28"/>
        </w:rPr>
        <w:t>包括但不限于：</w:t>
      </w:r>
      <w:r w:rsidR="002417F4">
        <w:rPr>
          <w:rFonts w:ascii="仿宋_GB2312" w:eastAsia="仿宋_GB2312" w:hint="eastAsia"/>
          <w:sz w:val="28"/>
          <w:szCs w:val="28"/>
        </w:rPr>
        <w:t>交易双方</w:t>
      </w:r>
      <w:r>
        <w:rPr>
          <w:rFonts w:ascii="仿宋_GB2312" w:eastAsia="仿宋_GB2312" w:hint="eastAsia"/>
          <w:sz w:val="28"/>
          <w:szCs w:val="28"/>
        </w:rPr>
        <w:t>信息</w:t>
      </w:r>
      <w:r w:rsidR="00FE24DA">
        <w:rPr>
          <w:rFonts w:ascii="仿宋_GB2312" w:eastAsia="仿宋_GB2312" w:hint="eastAsia"/>
          <w:sz w:val="28"/>
          <w:szCs w:val="28"/>
        </w:rPr>
        <w:t>、</w:t>
      </w:r>
      <w:r>
        <w:rPr>
          <w:rFonts w:ascii="仿宋_GB2312" w:eastAsia="仿宋_GB2312" w:hint="eastAsia"/>
          <w:sz w:val="28"/>
          <w:szCs w:val="28"/>
        </w:rPr>
        <w:t>合同订立时间、合同标的、</w:t>
      </w:r>
      <w:r w:rsidRPr="00374713">
        <w:rPr>
          <w:rFonts w:ascii="仿宋_GB2312" w:eastAsia="仿宋_GB2312" w:hint="eastAsia"/>
          <w:sz w:val="28"/>
          <w:szCs w:val="28"/>
        </w:rPr>
        <w:t>质量标准与要求、合同期限、售后服务及承诺、合同附件。</w:t>
      </w:r>
    </w:p>
    <w:p w:rsidR="002455ED" w:rsidRPr="00374713" w:rsidRDefault="00374713" w:rsidP="00137D24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第六条 交易平台的</w:t>
      </w:r>
      <w:r w:rsidRPr="008D1828">
        <w:rPr>
          <w:rFonts w:ascii="仿宋_GB2312" w:eastAsia="仿宋_GB2312" w:hint="eastAsia"/>
          <w:sz w:val="28"/>
          <w:szCs w:val="28"/>
        </w:rPr>
        <w:t>《电子购货合同》期限分为</w:t>
      </w:r>
      <w:r w:rsidR="00147497">
        <w:rPr>
          <w:rFonts w:ascii="仿宋_GB2312" w:eastAsia="仿宋_GB2312" w:hint="eastAsia"/>
          <w:sz w:val="28"/>
          <w:szCs w:val="28"/>
        </w:rPr>
        <w:t>“</w:t>
      </w:r>
      <w:r w:rsidR="00F76939">
        <w:rPr>
          <w:rFonts w:ascii="仿宋_GB2312" w:eastAsia="仿宋_GB2312" w:hint="eastAsia"/>
          <w:sz w:val="28"/>
          <w:szCs w:val="28"/>
        </w:rPr>
        <w:t>即时</w:t>
      </w:r>
      <w:r w:rsidR="00147497">
        <w:rPr>
          <w:rFonts w:ascii="仿宋_GB2312" w:eastAsia="仿宋_GB2312" w:hint="eastAsia"/>
          <w:sz w:val="28"/>
          <w:szCs w:val="28"/>
        </w:rPr>
        <w:t>”</w:t>
      </w:r>
      <w:r w:rsidR="00F76939">
        <w:rPr>
          <w:rFonts w:ascii="仿宋_GB2312" w:eastAsia="仿宋_GB2312" w:hint="eastAsia"/>
          <w:sz w:val="28"/>
          <w:szCs w:val="28"/>
        </w:rPr>
        <w:t>、</w:t>
      </w:r>
      <w:r w:rsidR="00147497">
        <w:rPr>
          <w:rFonts w:ascii="仿宋_GB2312" w:eastAsia="仿宋_GB2312" w:hint="eastAsia"/>
          <w:sz w:val="28"/>
          <w:szCs w:val="28"/>
        </w:rPr>
        <w:t>“</w:t>
      </w:r>
      <w:r w:rsidRPr="008D1828">
        <w:rPr>
          <w:rFonts w:ascii="仿宋_GB2312" w:eastAsia="仿宋_GB2312" w:hint="eastAsia"/>
          <w:sz w:val="28"/>
          <w:szCs w:val="28"/>
        </w:rPr>
        <w:t>三个月</w:t>
      </w:r>
      <w:r w:rsidR="00147497">
        <w:rPr>
          <w:rFonts w:ascii="仿宋_GB2312" w:eastAsia="仿宋_GB2312" w:hint="eastAsia"/>
          <w:sz w:val="28"/>
          <w:szCs w:val="28"/>
        </w:rPr>
        <w:t>”</w:t>
      </w:r>
      <w:r w:rsidRPr="008D1828">
        <w:rPr>
          <w:rFonts w:ascii="仿宋_GB2312" w:eastAsia="仿宋_GB2312" w:hint="eastAsia"/>
          <w:sz w:val="28"/>
          <w:szCs w:val="28"/>
        </w:rPr>
        <w:t>和</w:t>
      </w:r>
      <w:r w:rsidR="00147497">
        <w:rPr>
          <w:rFonts w:ascii="仿宋_GB2312" w:eastAsia="仿宋_GB2312" w:hint="eastAsia"/>
          <w:sz w:val="28"/>
          <w:szCs w:val="28"/>
        </w:rPr>
        <w:t>“</w:t>
      </w:r>
      <w:r w:rsidRPr="008D1828">
        <w:rPr>
          <w:rFonts w:ascii="仿宋_GB2312" w:eastAsia="仿宋_GB2312" w:hint="eastAsia"/>
          <w:sz w:val="28"/>
          <w:szCs w:val="28"/>
        </w:rPr>
        <w:t>一年</w:t>
      </w:r>
      <w:r w:rsidR="00147497">
        <w:rPr>
          <w:rFonts w:ascii="仿宋_GB2312" w:eastAsia="仿宋_GB2312" w:hint="eastAsia"/>
          <w:sz w:val="28"/>
          <w:szCs w:val="28"/>
        </w:rPr>
        <w:t>”</w:t>
      </w:r>
      <w:r w:rsidR="00EB4918">
        <w:rPr>
          <w:rFonts w:ascii="仿宋_GB2312" w:eastAsia="仿宋_GB2312" w:hint="eastAsia"/>
          <w:sz w:val="28"/>
          <w:szCs w:val="28"/>
        </w:rPr>
        <w:t>三</w:t>
      </w:r>
      <w:r w:rsidRPr="008D1828">
        <w:rPr>
          <w:rFonts w:ascii="仿宋_GB2312" w:eastAsia="仿宋_GB2312" w:hint="eastAsia"/>
          <w:sz w:val="28"/>
          <w:szCs w:val="28"/>
        </w:rPr>
        <w:t>种</w:t>
      </w:r>
      <w:r>
        <w:rPr>
          <w:rFonts w:ascii="仿宋_GB2312" w:eastAsia="仿宋_GB2312" w:hint="eastAsia"/>
          <w:sz w:val="28"/>
          <w:szCs w:val="28"/>
        </w:rPr>
        <w:t>。</w:t>
      </w:r>
    </w:p>
    <w:p w:rsidR="00FC603D" w:rsidRPr="00046A77" w:rsidRDefault="00137D24" w:rsidP="00137D24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lastRenderedPageBreak/>
        <w:t xml:space="preserve">第三章 </w:t>
      </w:r>
      <w:r w:rsidR="00382DCB">
        <w:rPr>
          <w:rFonts w:ascii="仿宋_GB2312" w:eastAsia="仿宋_GB2312" w:hint="eastAsia"/>
          <w:b/>
          <w:sz w:val="28"/>
          <w:szCs w:val="28"/>
        </w:rPr>
        <w:t>《电子购货合同》</w:t>
      </w:r>
      <w:r w:rsidR="00A100D2">
        <w:rPr>
          <w:rFonts w:ascii="仿宋_GB2312" w:eastAsia="仿宋_GB2312" w:hint="eastAsia"/>
          <w:b/>
          <w:sz w:val="28"/>
          <w:szCs w:val="28"/>
        </w:rPr>
        <w:t>的</w:t>
      </w:r>
      <w:r w:rsidR="00FC603D" w:rsidRPr="00046A77">
        <w:rPr>
          <w:rFonts w:ascii="仿宋_GB2312" w:eastAsia="仿宋_GB2312" w:hint="eastAsia"/>
          <w:b/>
          <w:sz w:val="28"/>
          <w:szCs w:val="28"/>
        </w:rPr>
        <w:t>签订</w:t>
      </w:r>
    </w:p>
    <w:p w:rsidR="008F69BF" w:rsidRDefault="00B371D8" w:rsidP="00046A77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第七条 </w:t>
      </w:r>
      <w:r w:rsidR="00453353">
        <w:rPr>
          <w:rFonts w:ascii="仿宋_GB2312" w:eastAsia="仿宋_GB2312" w:hint="eastAsia"/>
          <w:sz w:val="28"/>
          <w:szCs w:val="28"/>
        </w:rPr>
        <w:t>交易方</w:t>
      </w:r>
      <w:r>
        <w:rPr>
          <w:rFonts w:ascii="仿宋_GB2312" w:eastAsia="仿宋_GB2312" w:hint="eastAsia"/>
          <w:sz w:val="28"/>
          <w:szCs w:val="28"/>
        </w:rPr>
        <w:t>须</w:t>
      </w:r>
      <w:r w:rsidR="00837C23">
        <w:rPr>
          <w:rFonts w:ascii="仿宋_GB2312" w:eastAsia="仿宋_GB2312" w:hint="eastAsia"/>
          <w:sz w:val="28"/>
          <w:szCs w:val="28"/>
        </w:rPr>
        <w:t>使用</w:t>
      </w:r>
      <w:r w:rsidR="008F69BF" w:rsidRPr="00046A77">
        <w:rPr>
          <w:rFonts w:ascii="仿宋_GB2312" w:eastAsia="仿宋_GB2312" w:hint="eastAsia"/>
          <w:sz w:val="28"/>
          <w:szCs w:val="28"/>
        </w:rPr>
        <w:t>真实</w:t>
      </w:r>
      <w:r w:rsidR="00453353">
        <w:rPr>
          <w:rFonts w:ascii="仿宋_GB2312" w:eastAsia="仿宋_GB2312" w:hint="eastAsia"/>
          <w:sz w:val="28"/>
          <w:szCs w:val="28"/>
        </w:rPr>
        <w:t>、</w:t>
      </w:r>
      <w:r w:rsidR="008F69BF" w:rsidRPr="00046A77">
        <w:rPr>
          <w:rFonts w:ascii="仿宋_GB2312" w:eastAsia="仿宋_GB2312" w:hint="eastAsia"/>
          <w:sz w:val="28"/>
          <w:szCs w:val="28"/>
        </w:rPr>
        <w:t>有效身份</w:t>
      </w:r>
      <w:r w:rsidR="00EB4918">
        <w:rPr>
          <w:rFonts w:ascii="仿宋_GB2312" w:eastAsia="仿宋_GB2312" w:hint="eastAsia"/>
          <w:sz w:val="28"/>
          <w:szCs w:val="28"/>
        </w:rPr>
        <w:t>登陆</w:t>
      </w:r>
      <w:r w:rsidR="008F69BF" w:rsidRPr="00046A77">
        <w:rPr>
          <w:rFonts w:ascii="仿宋_GB2312" w:eastAsia="仿宋_GB2312" w:hint="eastAsia"/>
          <w:sz w:val="28"/>
          <w:szCs w:val="28"/>
        </w:rPr>
        <w:t>，</w:t>
      </w:r>
      <w:r>
        <w:rPr>
          <w:rFonts w:ascii="仿宋_GB2312" w:eastAsia="仿宋_GB2312" w:hint="eastAsia"/>
          <w:sz w:val="28"/>
          <w:szCs w:val="28"/>
        </w:rPr>
        <w:t>通过</w:t>
      </w:r>
      <w:r w:rsidR="009C3668">
        <w:rPr>
          <w:rFonts w:ascii="仿宋_GB2312" w:eastAsia="仿宋_GB2312" w:hint="eastAsia"/>
          <w:sz w:val="28"/>
          <w:szCs w:val="28"/>
        </w:rPr>
        <w:t>交易账户密码</w:t>
      </w:r>
      <w:r>
        <w:rPr>
          <w:rFonts w:ascii="仿宋_GB2312" w:eastAsia="仿宋_GB2312" w:hint="eastAsia"/>
          <w:sz w:val="28"/>
          <w:szCs w:val="28"/>
        </w:rPr>
        <w:t>验证进行在交易平台输入交易指令的操作</w:t>
      </w:r>
      <w:r w:rsidR="008F69BF" w:rsidRPr="00046A77">
        <w:rPr>
          <w:rFonts w:ascii="仿宋_GB2312" w:eastAsia="仿宋_GB2312" w:hint="eastAsia"/>
          <w:sz w:val="28"/>
          <w:szCs w:val="28"/>
        </w:rPr>
        <w:t>。</w:t>
      </w:r>
    </w:p>
    <w:p w:rsidR="00B51159" w:rsidRDefault="00B371D8" w:rsidP="00046A77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第八条 </w:t>
      </w:r>
      <w:r w:rsidR="009F405D">
        <w:rPr>
          <w:rFonts w:ascii="仿宋_GB2312" w:eastAsia="仿宋_GB2312" w:hint="eastAsia"/>
          <w:sz w:val="28"/>
          <w:szCs w:val="28"/>
        </w:rPr>
        <w:t>买方</w:t>
      </w:r>
      <w:r w:rsidR="00837C23">
        <w:rPr>
          <w:rFonts w:ascii="仿宋_GB2312" w:eastAsia="仿宋_GB2312" w:hint="eastAsia"/>
          <w:sz w:val="28"/>
          <w:szCs w:val="28"/>
        </w:rPr>
        <w:t>在交易账户</w:t>
      </w:r>
      <w:r w:rsidR="002F5929">
        <w:rPr>
          <w:rFonts w:ascii="仿宋_GB2312" w:eastAsia="仿宋_GB2312" w:hint="eastAsia"/>
          <w:sz w:val="28"/>
          <w:szCs w:val="28"/>
        </w:rPr>
        <w:t>中</w:t>
      </w:r>
      <w:r>
        <w:rPr>
          <w:rFonts w:ascii="仿宋_GB2312" w:eastAsia="仿宋_GB2312" w:hint="eastAsia"/>
          <w:sz w:val="28"/>
          <w:szCs w:val="28"/>
        </w:rPr>
        <w:t>成功</w:t>
      </w:r>
      <w:r w:rsidR="002F5929">
        <w:rPr>
          <w:rFonts w:ascii="仿宋_GB2312" w:eastAsia="仿宋_GB2312" w:hint="eastAsia"/>
          <w:sz w:val="28"/>
          <w:szCs w:val="28"/>
        </w:rPr>
        <w:t>下达</w:t>
      </w:r>
      <w:r w:rsidR="00A100D2">
        <w:rPr>
          <w:rFonts w:ascii="仿宋_GB2312" w:eastAsia="仿宋_GB2312" w:hint="eastAsia"/>
          <w:sz w:val="28"/>
          <w:szCs w:val="28"/>
        </w:rPr>
        <w:t>《</w:t>
      </w:r>
      <w:r w:rsidR="00837C23">
        <w:rPr>
          <w:rFonts w:ascii="仿宋_GB2312" w:eastAsia="仿宋_GB2312" w:hint="eastAsia"/>
          <w:sz w:val="28"/>
          <w:szCs w:val="28"/>
        </w:rPr>
        <w:t>预订单</w:t>
      </w:r>
      <w:r w:rsidR="00A100D2">
        <w:rPr>
          <w:rFonts w:ascii="仿宋_GB2312" w:eastAsia="仿宋_GB2312" w:hint="eastAsia"/>
          <w:sz w:val="28"/>
          <w:szCs w:val="28"/>
        </w:rPr>
        <w:t>》</w:t>
      </w:r>
      <w:r w:rsidR="002F5929">
        <w:rPr>
          <w:rFonts w:ascii="仿宋_GB2312" w:eastAsia="仿宋_GB2312" w:hint="eastAsia"/>
          <w:sz w:val="28"/>
          <w:szCs w:val="28"/>
        </w:rPr>
        <w:t>时招标开始</w:t>
      </w:r>
      <w:r w:rsidR="00837C23">
        <w:rPr>
          <w:rFonts w:ascii="仿宋_GB2312" w:eastAsia="仿宋_GB2312" w:hint="eastAsia"/>
          <w:sz w:val="28"/>
          <w:szCs w:val="28"/>
        </w:rPr>
        <w:t>，</w:t>
      </w:r>
      <w:r w:rsidR="009F405D">
        <w:rPr>
          <w:rFonts w:ascii="仿宋_GB2312" w:eastAsia="仿宋_GB2312" w:hint="eastAsia"/>
          <w:sz w:val="28"/>
          <w:szCs w:val="28"/>
        </w:rPr>
        <w:t>卖方</w:t>
      </w:r>
      <w:r w:rsidR="00B51159">
        <w:rPr>
          <w:rFonts w:ascii="仿宋_GB2312" w:eastAsia="仿宋_GB2312" w:hint="eastAsia"/>
          <w:sz w:val="28"/>
          <w:szCs w:val="28"/>
        </w:rPr>
        <w:t>在交易账户中</w:t>
      </w:r>
      <w:r>
        <w:rPr>
          <w:rFonts w:ascii="仿宋_GB2312" w:eastAsia="仿宋_GB2312" w:hint="eastAsia"/>
          <w:sz w:val="28"/>
          <w:szCs w:val="28"/>
        </w:rPr>
        <w:t>成功发布</w:t>
      </w:r>
      <w:r w:rsidR="00EB4918">
        <w:rPr>
          <w:rFonts w:ascii="仿宋_GB2312" w:eastAsia="仿宋_GB2312" w:hint="eastAsia"/>
          <w:sz w:val="28"/>
          <w:szCs w:val="28"/>
        </w:rPr>
        <w:t>《投标单》</w:t>
      </w:r>
      <w:r w:rsidR="00B51159">
        <w:rPr>
          <w:rFonts w:ascii="仿宋_GB2312" w:eastAsia="仿宋_GB2312" w:hint="eastAsia"/>
          <w:sz w:val="28"/>
          <w:szCs w:val="28"/>
        </w:rPr>
        <w:t>时投标开始，</w:t>
      </w:r>
      <w:r w:rsidR="002417F4">
        <w:rPr>
          <w:rFonts w:ascii="仿宋_GB2312" w:eastAsia="仿宋_GB2312" w:hint="eastAsia"/>
          <w:sz w:val="28"/>
          <w:szCs w:val="28"/>
        </w:rPr>
        <w:t>交易</w:t>
      </w:r>
      <w:r w:rsidR="00B51159">
        <w:rPr>
          <w:rFonts w:ascii="仿宋_GB2312" w:eastAsia="仿宋_GB2312" w:hint="eastAsia"/>
          <w:sz w:val="28"/>
          <w:szCs w:val="28"/>
        </w:rPr>
        <w:t>双方即进入集</w:t>
      </w:r>
      <w:r w:rsidR="002417F4">
        <w:rPr>
          <w:rFonts w:ascii="仿宋_GB2312" w:eastAsia="仿宋_GB2312" w:hint="eastAsia"/>
          <w:sz w:val="28"/>
          <w:szCs w:val="28"/>
        </w:rPr>
        <w:t>量</w:t>
      </w:r>
      <w:r w:rsidR="00B51159">
        <w:rPr>
          <w:rFonts w:ascii="仿宋_GB2312" w:eastAsia="仿宋_GB2312" w:hint="eastAsia"/>
          <w:sz w:val="28"/>
          <w:szCs w:val="28"/>
        </w:rPr>
        <w:t>竞标</w:t>
      </w:r>
      <w:r w:rsidR="00EB4918">
        <w:rPr>
          <w:rFonts w:ascii="仿宋_GB2312" w:eastAsia="仿宋_GB2312" w:hint="eastAsia"/>
          <w:sz w:val="28"/>
          <w:szCs w:val="28"/>
        </w:rPr>
        <w:t>或即时中标</w:t>
      </w:r>
      <w:r w:rsidR="002417F4">
        <w:rPr>
          <w:rFonts w:ascii="仿宋_GB2312" w:eastAsia="仿宋_GB2312" w:hint="eastAsia"/>
          <w:sz w:val="28"/>
          <w:szCs w:val="28"/>
        </w:rPr>
        <w:t>的定向成交</w:t>
      </w:r>
      <w:r w:rsidR="00B51159">
        <w:rPr>
          <w:rFonts w:ascii="仿宋_GB2312" w:eastAsia="仿宋_GB2312" w:hint="eastAsia"/>
          <w:sz w:val="28"/>
          <w:szCs w:val="28"/>
        </w:rPr>
        <w:t>过程。</w:t>
      </w:r>
    </w:p>
    <w:p w:rsidR="0031542F" w:rsidRDefault="00B371D8" w:rsidP="00B371D8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第九条 标的一旦中标</w:t>
      </w:r>
      <w:r w:rsidR="0031542F">
        <w:rPr>
          <w:rFonts w:ascii="仿宋_GB2312" w:eastAsia="仿宋_GB2312" w:hint="eastAsia"/>
          <w:sz w:val="28"/>
          <w:szCs w:val="28"/>
        </w:rPr>
        <w:t>，</w:t>
      </w:r>
      <w:r>
        <w:rPr>
          <w:rFonts w:ascii="仿宋_GB2312" w:eastAsia="仿宋_GB2312" w:hint="eastAsia"/>
          <w:sz w:val="28"/>
          <w:szCs w:val="28"/>
        </w:rPr>
        <w:t>则</w:t>
      </w:r>
      <w:r w:rsidR="0031542F">
        <w:rPr>
          <w:rFonts w:ascii="仿宋_GB2312" w:eastAsia="仿宋_GB2312" w:hint="eastAsia"/>
          <w:sz w:val="28"/>
          <w:szCs w:val="28"/>
        </w:rPr>
        <w:t>对应</w:t>
      </w:r>
      <w:r w:rsidR="002417F4">
        <w:rPr>
          <w:rFonts w:ascii="仿宋_GB2312" w:eastAsia="仿宋_GB2312" w:hint="eastAsia"/>
          <w:sz w:val="28"/>
          <w:szCs w:val="28"/>
        </w:rPr>
        <w:t>交易双方</w:t>
      </w:r>
      <w:r w:rsidR="0031542F">
        <w:rPr>
          <w:rFonts w:ascii="仿宋_GB2312" w:eastAsia="仿宋_GB2312" w:hint="eastAsia"/>
          <w:sz w:val="28"/>
          <w:szCs w:val="28"/>
        </w:rPr>
        <w:t>的《电子购货合同》</w:t>
      </w:r>
      <w:r w:rsidR="008A2F7A">
        <w:rPr>
          <w:rFonts w:ascii="仿宋_GB2312" w:eastAsia="仿宋_GB2312" w:hint="eastAsia"/>
          <w:sz w:val="28"/>
          <w:szCs w:val="28"/>
        </w:rPr>
        <w:t>由</w:t>
      </w:r>
      <w:r w:rsidR="00F76939">
        <w:rPr>
          <w:rFonts w:ascii="仿宋_GB2312" w:eastAsia="仿宋_GB2312" w:hint="eastAsia"/>
          <w:sz w:val="28"/>
          <w:szCs w:val="28"/>
        </w:rPr>
        <w:t>交易平台</w:t>
      </w:r>
      <w:r w:rsidR="00A100D2">
        <w:rPr>
          <w:rFonts w:ascii="仿宋_GB2312" w:eastAsia="仿宋_GB2312" w:hint="eastAsia"/>
          <w:sz w:val="28"/>
          <w:szCs w:val="28"/>
        </w:rPr>
        <w:t>自动完成</w:t>
      </w:r>
      <w:r w:rsidR="009C3668">
        <w:rPr>
          <w:rFonts w:ascii="仿宋_GB2312" w:eastAsia="仿宋_GB2312" w:hint="eastAsia"/>
          <w:sz w:val="28"/>
          <w:szCs w:val="28"/>
        </w:rPr>
        <w:t>订立</w:t>
      </w:r>
      <w:r w:rsidR="00A100D2">
        <w:rPr>
          <w:rFonts w:ascii="仿宋_GB2312" w:eastAsia="仿宋_GB2312" w:hint="eastAsia"/>
          <w:sz w:val="28"/>
          <w:szCs w:val="28"/>
        </w:rPr>
        <w:t>；定标后，合同约定的内容</w:t>
      </w:r>
      <w:r w:rsidR="004929A7">
        <w:rPr>
          <w:rFonts w:ascii="仿宋_GB2312" w:eastAsia="仿宋_GB2312" w:hint="eastAsia"/>
          <w:sz w:val="28"/>
          <w:szCs w:val="28"/>
        </w:rPr>
        <w:t>自动</w:t>
      </w:r>
      <w:r w:rsidR="00A100D2">
        <w:rPr>
          <w:rFonts w:ascii="仿宋_GB2312" w:eastAsia="仿宋_GB2312" w:hint="eastAsia"/>
          <w:sz w:val="28"/>
          <w:szCs w:val="28"/>
        </w:rPr>
        <w:t>生效且具有法律效力</w:t>
      </w:r>
      <w:r w:rsidR="0012616D">
        <w:rPr>
          <w:rFonts w:ascii="仿宋_GB2312" w:eastAsia="仿宋_GB2312" w:hint="eastAsia"/>
          <w:sz w:val="28"/>
          <w:szCs w:val="28"/>
        </w:rPr>
        <w:t>。</w:t>
      </w:r>
    </w:p>
    <w:p w:rsidR="006375A8" w:rsidRDefault="00A100D2" w:rsidP="0075579C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第十条 </w:t>
      </w:r>
      <w:r w:rsidR="00D81AD5">
        <w:rPr>
          <w:rFonts w:ascii="仿宋_GB2312" w:eastAsia="仿宋_GB2312" w:hint="eastAsia"/>
          <w:sz w:val="28"/>
          <w:szCs w:val="28"/>
        </w:rPr>
        <w:t>交易方</w:t>
      </w:r>
      <w:r w:rsidR="006375A8">
        <w:rPr>
          <w:rFonts w:ascii="仿宋_GB2312" w:eastAsia="仿宋_GB2312" w:hint="eastAsia"/>
          <w:sz w:val="28"/>
          <w:szCs w:val="28"/>
        </w:rPr>
        <w:t>交易账户密码的变更，不影响前期已经</w:t>
      </w:r>
      <w:r>
        <w:rPr>
          <w:rFonts w:ascii="仿宋_GB2312" w:eastAsia="仿宋_GB2312" w:hint="eastAsia"/>
          <w:sz w:val="28"/>
          <w:szCs w:val="28"/>
        </w:rPr>
        <w:t>生效</w:t>
      </w:r>
      <w:r w:rsidR="006375A8" w:rsidRPr="00046A77">
        <w:rPr>
          <w:rFonts w:ascii="仿宋_GB2312" w:eastAsia="仿宋_GB2312" w:hint="eastAsia"/>
          <w:sz w:val="28"/>
          <w:szCs w:val="28"/>
        </w:rPr>
        <w:t>的</w:t>
      </w:r>
      <w:r w:rsidR="006375A8">
        <w:rPr>
          <w:rFonts w:ascii="仿宋_GB2312" w:eastAsia="仿宋_GB2312" w:hint="eastAsia"/>
          <w:sz w:val="28"/>
          <w:szCs w:val="28"/>
        </w:rPr>
        <w:t>《电子购货合同》</w:t>
      </w:r>
      <w:r w:rsidR="008107A8">
        <w:rPr>
          <w:rFonts w:ascii="仿宋_GB2312" w:eastAsia="仿宋_GB2312" w:hint="eastAsia"/>
          <w:sz w:val="28"/>
          <w:szCs w:val="28"/>
        </w:rPr>
        <w:t>，</w:t>
      </w:r>
      <w:r w:rsidR="006375A8" w:rsidRPr="00046A77">
        <w:rPr>
          <w:rFonts w:ascii="仿宋_GB2312" w:eastAsia="仿宋_GB2312" w:hint="eastAsia"/>
          <w:sz w:val="28"/>
          <w:szCs w:val="28"/>
        </w:rPr>
        <w:t>合同仍然具有法律效力。</w:t>
      </w:r>
    </w:p>
    <w:p w:rsidR="00D33FD6" w:rsidRPr="00046A77" w:rsidRDefault="00A100D2" w:rsidP="00A100D2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 xml:space="preserve">第四章 </w:t>
      </w:r>
      <w:r w:rsidR="00382DCB">
        <w:rPr>
          <w:rFonts w:ascii="仿宋_GB2312" w:eastAsia="仿宋_GB2312" w:hint="eastAsia"/>
          <w:b/>
          <w:sz w:val="28"/>
          <w:szCs w:val="28"/>
        </w:rPr>
        <w:t>《电子购货合同》</w:t>
      </w:r>
      <w:r w:rsidR="00D33FD6" w:rsidRPr="00046A77">
        <w:rPr>
          <w:rFonts w:ascii="仿宋_GB2312" w:eastAsia="仿宋_GB2312" w:hint="eastAsia"/>
          <w:b/>
          <w:sz w:val="28"/>
          <w:szCs w:val="28"/>
        </w:rPr>
        <w:t>的</w:t>
      </w:r>
      <w:r w:rsidR="008331E4">
        <w:rPr>
          <w:rFonts w:ascii="仿宋_GB2312" w:eastAsia="仿宋_GB2312" w:hint="eastAsia"/>
          <w:b/>
          <w:sz w:val="28"/>
          <w:szCs w:val="28"/>
        </w:rPr>
        <w:t>履</w:t>
      </w:r>
      <w:r w:rsidR="005477E6" w:rsidRPr="00046A77">
        <w:rPr>
          <w:rFonts w:ascii="仿宋_GB2312" w:eastAsia="仿宋_GB2312" w:hint="eastAsia"/>
          <w:b/>
          <w:sz w:val="28"/>
          <w:szCs w:val="28"/>
        </w:rPr>
        <w:t>行</w:t>
      </w:r>
    </w:p>
    <w:p w:rsidR="00A100D2" w:rsidRDefault="00A100D2" w:rsidP="009B7D64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第十一条 《电子购货合同》订立后，各缔约方应当</w:t>
      </w:r>
      <w:r w:rsidRPr="00822AE9">
        <w:rPr>
          <w:rFonts w:ascii="仿宋_GB2312" w:eastAsia="仿宋_GB2312" w:hint="eastAsia"/>
          <w:sz w:val="28"/>
          <w:szCs w:val="28"/>
        </w:rPr>
        <w:t>本着</w:t>
      </w:r>
      <w:r w:rsidR="00453353">
        <w:rPr>
          <w:rFonts w:ascii="仿宋_GB2312" w:eastAsia="仿宋_GB2312" w:hint="eastAsia"/>
          <w:sz w:val="28"/>
          <w:szCs w:val="28"/>
        </w:rPr>
        <w:t>“</w:t>
      </w:r>
      <w:r w:rsidRPr="008D1828">
        <w:rPr>
          <w:rFonts w:ascii="仿宋_GB2312" w:eastAsia="仿宋_GB2312" w:hint="eastAsia"/>
          <w:sz w:val="28"/>
          <w:szCs w:val="28"/>
        </w:rPr>
        <w:t>诚实信用、善意履行</w:t>
      </w:r>
      <w:r w:rsidR="00453353">
        <w:rPr>
          <w:rFonts w:ascii="仿宋_GB2312" w:eastAsia="仿宋_GB2312" w:hint="eastAsia"/>
          <w:sz w:val="28"/>
          <w:szCs w:val="28"/>
        </w:rPr>
        <w:t>”</w:t>
      </w:r>
      <w:r w:rsidRPr="00822AE9">
        <w:rPr>
          <w:rFonts w:ascii="仿宋_GB2312" w:eastAsia="仿宋_GB2312" w:hint="eastAsia"/>
          <w:sz w:val="28"/>
          <w:szCs w:val="28"/>
        </w:rPr>
        <w:t>的原则</w:t>
      </w:r>
      <w:r w:rsidR="00EB4918">
        <w:rPr>
          <w:rFonts w:ascii="仿宋_GB2312" w:eastAsia="仿宋_GB2312" w:hint="eastAsia"/>
          <w:sz w:val="28"/>
          <w:szCs w:val="28"/>
        </w:rPr>
        <w:t>履约</w:t>
      </w:r>
      <w:r>
        <w:rPr>
          <w:rFonts w:ascii="仿宋_GB2312" w:eastAsia="仿宋_GB2312" w:hint="eastAsia"/>
          <w:sz w:val="28"/>
          <w:szCs w:val="28"/>
        </w:rPr>
        <w:t>。</w:t>
      </w:r>
    </w:p>
    <w:p w:rsidR="009B7D64" w:rsidRDefault="008A2F7A" w:rsidP="009B7D64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第十二条 </w:t>
      </w:r>
      <w:r w:rsidR="009B7D64">
        <w:rPr>
          <w:rFonts w:ascii="仿宋_GB2312" w:eastAsia="仿宋_GB2312" w:hint="eastAsia"/>
          <w:sz w:val="28"/>
          <w:szCs w:val="28"/>
        </w:rPr>
        <w:t>定标后，</w:t>
      </w:r>
      <w:r>
        <w:rPr>
          <w:rFonts w:ascii="仿宋_GB2312" w:eastAsia="仿宋_GB2312" w:hint="eastAsia"/>
          <w:sz w:val="28"/>
          <w:szCs w:val="28"/>
        </w:rPr>
        <w:t>《电子购货合同》文本</w:t>
      </w:r>
      <w:r w:rsidR="009B7D64">
        <w:rPr>
          <w:rFonts w:ascii="仿宋_GB2312" w:eastAsia="仿宋_GB2312" w:hint="eastAsia"/>
          <w:sz w:val="28"/>
          <w:szCs w:val="28"/>
        </w:rPr>
        <w:t>及其附件</w:t>
      </w:r>
      <w:r>
        <w:rPr>
          <w:rFonts w:ascii="仿宋_GB2312" w:eastAsia="仿宋_GB2312" w:hint="eastAsia"/>
          <w:sz w:val="28"/>
          <w:szCs w:val="28"/>
        </w:rPr>
        <w:t>将在相关</w:t>
      </w:r>
      <w:r w:rsidR="005E28FE">
        <w:rPr>
          <w:rFonts w:ascii="仿宋_GB2312" w:eastAsia="仿宋_GB2312" w:hint="eastAsia"/>
          <w:sz w:val="28"/>
          <w:szCs w:val="28"/>
        </w:rPr>
        <w:t>交易方</w:t>
      </w:r>
      <w:r>
        <w:rPr>
          <w:rFonts w:ascii="仿宋_GB2312" w:eastAsia="仿宋_GB2312" w:hint="eastAsia"/>
          <w:sz w:val="28"/>
          <w:szCs w:val="28"/>
        </w:rPr>
        <w:t>的</w:t>
      </w:r>
      <w:r w:rsidR="00EB4918">
        <w:rPr>
          <w:rFonts w:ascii="仿宋_GB2312" w:eastAsia="仿宋_GB2312" w:hint="eastAsia"/>
          <w:sz w:val="28"/>
          <w:szCs w:val="28"/>
        </w:rPr>
        <w:t>本人</w:t>
      </w:r>
      <w:r>
        <w:rPr>
          <w:rFonts w:ascii="仿宋_GB2312" w:eastAsia="仿宋_GB2312" w:hint="eastAsia"/>
          <w:sz w:val="28"/>
          <w:szCs w:val="28"/>
        </w:rPr>
        <w:t>交易账户中</w:t>
      </w:r>
      <w:r w:rsidR="009B7D64">
        <w:rPr>
          <w:rFonts w:ascii="仿宋_GB2312" w:eastAsia="仿宋_GB2312" w:hint="eastAsia"/>
          <w:sz w:val="28"/>
          <w:szCs w:val="28"/>
        </w:rPr>
        <w:t>全部显示，</w:t>
      </w:r>
      <w:r>
        <w:rPr>
          <w:rFonts w:ascii="仿宋_GB2312" w:eastAsia="仿宋_GB2312" w:hint="eastAsia"/>
          <w:sz w:val="28"/>
          <w:szCs w:val="28"/>
        </w:rPr>
        <w:t>《</w:t>
      </w:r>
      <w:r w:rsidR="009B7D64">
        <w:rPr>
          <w:rFonts w:ascii="仿宋_GB2312" w:eastAsia="仿宋_GB2312" w:hint="eastAsia"/>
          <w:sz w:val="28"/>
          <w:szCs w:val="28"/>
        </w:rPr>
        <w:t>提货单</w:t>
      </w:r>
      <w:r>
        <w:rPr>
          <w:rFonts w:ascii="仿宋_GB2312" w:eastAsia="仿宋_GB2312" w:hint="eastAsia"/>
          <w:sz w:val="28"/>
          <w:szCs w:val="28"/>
        </w:rPr>
        <w:t>》</w:t>
      </w:r>
      <w:r w:rsidR="009B7D64">
        <w:rPr>
          <w:rFonts w:ascii="仿宋_GB2312" w:eastAsia="仿宋_GB2312" w:hint="eastAsia"/>
          <w:sz w:val="28"/>
          <w:szCs w:val="28"/>
        </w:rPr>
        <w:t>功能同步自动开通</w:t>
      </w:r>
      <w:r>
        <w:rPr>
          <w:rFonts w:ascii="仿宋_GB2312" w:eastAsia="仿宋_GB2312" w:hint="eastAsia"/>
          <w:sz w:val="28"/>
          <w:szCs w:val="28"/>
        </w:rPr>
        <w:t>，双方应</w:t>
      </w:r>
      <w:r w:rsidR="00176232">
        <w:rPr>
          <w:rFonts w:ascii="仿宋_GB2312" w:eastAsia="仿宋_GB2312" w:hint="eastAsia"/>
          <w:sz w:val="28"/>
          <w:szCs w:val="28"/>
        </w:rPr>
        <w:t>及时查询并</w:t>
      </w:r>
      <w:r>
        <w:rPr>
          <w:rFonts w:ascii="仿宋_GB2312" w:eastAsia="仿宋_GB2312" w:hint="eastAsia"/>
          <w:sz w:val="28"/>
          <w:szCs w:val="28"/>
        </w:rPr>
        <w:t>按合同约定</w:t>
      </w:r>
      <w:r w:rsidR="00436F4C">
        <w:rPr>
          <w:rFonts w:ascii="仿宋_GB2312" w:eastAsia="仿宋_GB2312" w:hint="eastAsia"/>
          <w:sz w:val="28"/>
          <w:szCs w:val="28"/>
        </w:rPr>
        <w:t>履行</w:t>
      </w:r>
      <w:r w:rsidR="009B7D64">
        <w:rPr>
          <w:rFonts w:ascii="仿宋_GB2312" w:eastAsia="仿宋_GB2312" w:hint="eastAsia"/>
          <w:sz w:val="28"/>
          <w:szCs w:val="28"/>
        </w:rPr>
        <w:t>。</w:t>
      </w:r>
    </w:p>
    <w:p w:rsidR="00A246CF" w:rsidRDefault="00A246CF" w:rsidP="009B7D64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第十三条 交易双方第一次查看、打印《电子购货合同》文本及其附件时，须在线签订</w:t>
      </w:r>
      <w:r w:rsidRPr="00A246CF">
        <w:rPr>
          <w:rFonts w:ascii="仿宋_GB2312" w:eastAsia="仿宋_GB2312" w:hint="eastAsia"/>
          <w:sz w:val="28"/>
          <w:szCs w:val="28"/>
        </w:rPr>
        <w:t>《</w:t>
      </w:r>
      <w:r>
        <w:rPr>
          <w:rFonts w:ascii="仿宋_GB2312" w:eastAsia="仿宋_GB2312" w:hint="eastAsia"/>
          <w:sz w:val="28"/>
          <w:szCs w:val="28"/>
        </w:rPr>
        <w:t>&lt;电子购货合同&gt;</w:t>
      </w:r>
      <w:r w:rsidRPr="00A246CF">
        <w:rPr>
          <w:rFonts w:ascii="仿宋_GB2312" w:eastAsia="仿宋_GB2312" w:hint="eastAsia"/>
          <w:sz w:val="28"/>
          <w:szCs w:val="28"/>
        </w:rPr>
        <w:t>缔约方保密承诺书</w:t>
      </w:r>
      <w:r>
        <w:rPr>
          <w:rFonts w:ascii="仿宋_GB2312" w:eastAsia="仿宋_GB2312" w:hint="eastAsia"/>
          <w:sz w:val="28"/>
          <w:szCs w:val="28"/>
        </w:rPr>
        <w:t>》。</w:t>
      </w:r>
    </w:p>
    <w:p w:rsidR="009D7FCB" w:rsidRDefault="00BD474F" w:rsidP="000D0994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第十</w:t>
      </w:r>
      <w:r w:rsidR="00A246CF">
        <w:rPr>
          <w:rFonts w:ascii="仿宋_GB2312" w:eastAsia="仿宋_GB2312" w:hint="eastAsia"/>
          <w:sz w:val="28"/>
          <w:szCs w:val="28"/>
        </w:rPr>
        <w:t>四</w:t>
      </w:r>
      <w:r>
        <w:rPr>
          <w:rFonts w:ascii="仿宋_GB2312" w:eastAsia="仿宋_GB2312" w:hint="eastAsia"/>
          <w:sz w:val="28"/>
          <w:szCs w:val="28"/>
        </w:rPr>
        <w:t xml:space="preserve">条 </w:t>
      </w:r>
      <w:r w:rsidR="00382DCB">
        <w:rPr>
          <w:rFonts w:ascii="仿宋_GB2312" w:eastAsia="仿宋_GB2312" w:hint="eastAsia"/>
          <w:sz w:val="28"/>
          <w:szCs w:val="28"/>
        </w:rPr>
        <w:t>《电子购货合同》</w:t>
      </w:r>
      <w:r w:rsidR="009D7FCB">
        <w:rPr>
          <w:rFonts w:ascii="仿宋_GB2312" w:eastAsia="仿宋_GB2312" w:hint="eastAsia"/>
          <w:sz w:val="28"/>
          <w:szCs w:val="28"/>
        </w:rPr>
        <w:t>履行中</w:t>
      </w:r>
      <w:r w:rsidR="00E8595C">
        <w:rPr>
          <w:rFonts w:ascii="仿宋_GB2312" w:eastAsia="仿宋_GB2312" w:hint="eastAsia"/>
          <w:sz w:val="28"/>
          <w:szCs w:val="28"/>
        </w:rPr>
        <w:t>出现</w:t>
      </w:r>
      <w:r w:rsidR="009D7FCB">
        <w:rPr>
          <w:rFonts w:ascii="仿宋_GB2312" w:eastAsia="仿宋_GB2312" w:hint="eastAsia"/>
          <w:sz w:val="28"/>
          <w:szCs w:val="28"/>
        </w:rPr>
        <w:t>违约</w:t>
      </w:r>
      <w:r w:rsidR="00176232">
        <w:rPr>
          <w:rFonts w:ascii="仿宋_GB2312" w:eastAsia="仿宋_GB2312" w:hint="eastAsia"/>
          <w:sz w:val="28"/>
          <w:szCs w:val="28"/>
        </w:rPr>
        <w:t>的</w:t>
      </w:r>
      <w:r w:rsidR="009D7FCB">
        <w:rPr>
          <w:rFonts w:ascii="仿宋_GB2312" w:eastAsia="仿宋_GB2312" w:hint="eastAsia"/>
          <w:sz w:val="28"/>
          <w:szCs w:val="28"/>
        </w:rPr>
        <w:t>，交易平台</w:t>
      </w:r>
      <w:r w:rsidR="00176232">
        <w:rPr>
          <w:rFonts w:ascii="仿宋_GB2312" w:eastAsia="仿宋_GB2312" w:hint="eastAsia"/>
          <w:sz w:val="28"/>
          <w:szCs w:val="28"/>
        </w:rPr>
        <w:t>将依照合同约定及相关业务</w:t>
      </w:r>
      <w:r w:rsidR="00EB4918">
        <w:rPr>
          <w:rFonts w:ascii="仿宋_GB2312" w:eastAsia="仿宋_GB2312" w:hint="eastAsia"/>
          <w:sz w:val="28"/>
          <w:szCs w:val="28"/>
        </w:rPr>
        <w:t>运营</w:t>
      </w:r>
      <w:r w:rsidR="00176232">
        <w:rPr>
          <w:rFonts w:ascii="仿宋_GB2312" w:eastAsia="仿宋_GB2312" w:hint="eastAsia"/>
          <w:sz w:val="28"/>
          <w:szCs w:val="28"/>
        </w:rPr>
        <w:t>规定</w:t>
      </w:r>
      <w:r w:rsidR="009D7FCB">
        <w:rPr>
          <w:rFonts w:ascii="仿宋_GB2312" w:eastAsia="仿宋_GB2312" w:hint="eastAsia"/>
          <w:sz w:val="28"/>
          <w:szCs w:val="28"/>
        </w:rPr>
        <w:t>，</w:t>
      </w:r>
      <w:r w:rsidR="00176232">
        <w:rPr>
          <w:rFonts w:ascii="仿宋_GB2312" w:eastAsia="仿宋_GB2312" w:hint="eastAsia"/>
          <w:sz w:val="28"/>
          <w:szCs w:val="28"/>
        </w:rPr>
        <w:t>对</w:t>
      </w:r>
      <w:r w:rsidR="00E8595C">
        <w:rPr>
          <w:rFonts w:ascii="仿宋_GB2312" w:eastAsia="仿宋_GB2312" w:hint="eastAsia"/>
          <w:sz w:val="28"/>
          <w:szCs w:val="28"/>
        </w:rPr>
        <w:t>违约方</w:t>
      </w:r>
      <w:r w:rsidR="00176232">
        <w:rPr>
          <w:rFonts w:ascii="仿宋_GB2312" w:eastAsia="仿宋_GB2312" w:hint="eastAsia"/>
          <w:sz w:val="28"/>
          <w:szCs w:val="28"/>
        </w:rPr>
        <w:t>进行相应处理</w:t>
      </w:r>
      <w:r w:rsidR="009D7FCB">
        <w:rPr>
          <w:rFonts w:ascii="仿宋_GB2312" w:eastAsia="仿宋_GB2312" w:hint="eastAsia"/>
          <w:sz w:val="28"/>
          <w:szCs w:val="28"/>
        </w:rPr>
        <w:t>。</w:t>
      </w:r>
    </w:p>
    <w:p w:rsidR="00D52BAC" w:rsidRPr="00046A77" w:rsidRDefault="00BD474F" w:rsidP="00BD474F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 xml:space="preserve">第五章 </w:t>
      </w:r>
      <w:r w:rsidR="00382DCB">
        <w:rPr>
          <w:rFonts w:ascii="仿宋_GB2312" w:eastAsia="仿宋_GB2312" w:hint="eastAsia"/>
          <w:b/>
          <w:sz w:val="28"/>
          <w:szCs w:val="28"/>
        </w:rPr>
        <w:t>《电子购货合同》</w:t>
      </w:r>
      <w:r w:rsidR="006A599D">
        <w:rPr>
          <w:rFonts w:ascii="仿宋_GB2312" w:eastAsia="仿宋_GB2312" w:hint="eastAsia"/>
          <w:b/>
          <w:sz w:val="28"/>
          <w:szCs w:val="28"/>
        </w:rPr>
        <w:t>备份</w:t>
      </w:r>
      <w:r w:rsidR="00D52BAC" w:rsidRPr="00046A77">
        <w:rPr>
          <w:rFonts w:ascii="仿宋_GB2312" w:eastAsia="仿宋_GB2312" w:hint="eastAsia"/>
          <w:b/>
          <w:sz w:val="28"/>
          <w:szCs w:val="28"/>
        </w:rPr>
        <w:t>与查询</w:t>
      </w:r>
    </w:p>
    <w:p w:rsidR="00D52BAC" w:rsidRPr="00046A77" w:rsidRDefault="00A246CF" w:rsidP="000D0994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第十五</w:t>
      </w:r>
      <w:r w:rsidR="00BD474F">
        <w:rPr>
          <w:rFonts w:ascii="仿宋_GB2312" w:eastAsia="仿宋_GB2312" w:hint="eastAsia"/>
          <w:sz w:val="28"/>
          <w:szCs w:val="28"/>
        </w:rPr>
        <w:t xml:space="preserve">条 </w:t>
      </w:r>
      <w:r w:rsidR="00382DCB">
        <w:rPr>
          <w:rFonts w:ascii="仿宋_GB2312" w:eastAsia="仿宋_GB2312" w:hint="eastAsia"/>
          <w:sz w:val="28"/>
          <w:szCs w:val="28"/>
        </w:rPr>
        <w:t>交易平台</w:t>
      </w:r>
      <w:r w:rsidR="00BD474F">
        <w:rPr>
          <w:rFonts w:ascii="仿宋_GB2312" w:eastAsia="仿宋_GB2312" w:hint="eastAsia"/>
          <w:sz w:val="28"/>
          <w:szCs w:val="28"/>
        </w:rPr>
        <w:t>将</w:t>
      </w:r>
      <w:r w:rsidR="00382DCB">
        <w:rPr>
          <w:rFonts w:ascii="仿宋_GB2312" w:eastAsia="仿宋_GB2312" w:hint="eastAsia"/>
          <w:sz w:val="28"/>
          <w:szCs w:val="28"/>
        </w:rPr>
        <w:t>对所有《电子购货合同》</w:t>
      </w:r>
      <w:r w:rsidR="00F76939">
        <w:rPr>
          <w:rFonts w:ascii="仿宋_GB2312" w:eastAsia="仿宋_GB2312" w:hint="eastAsia"/>
          <w:sz w:val="28"/>
          <w:szCs w:val="28"/>
        </w:rPr>
        <w:t>的数据</w:t>
      </w:r>
      <w:r w:rsidR="0018514C">
        <w:rPr>
          <w:rFonts w:ascii="仿宋_GB2312" w:eastAsia="仿宋_GB2312" w:hint="eastAsia"/>
          <w:sz w:val="28"/>
          <w:szCs w:val="28"/>
        </w:rPr>
        <w:t>进行</w:t>
      </w:r>
      <w:r w:rsidR="00604202">
        <w:rPr>
          <w:rFonts w:ascii="仿宋_GB2312" w:eastAsia="仿宋_GB2312" w:hint="eastAsia"/>
          <w:sz w:val="28"/>
          <w:szCs w:val="28"/>
        </w:rPr>
        <w:t>备份</w:t>
      </w:r>
      <w:r w:rsidR="0018514C">
        <w:rPr>
          <w:rFonts w:ascii="仿宋_GB2312" w:eastAsia="仿宋_GB2312" w:hint="eastAsia"/>
          <w:sz w:val="28"/>
          <w:szCs w:val="28"/>
        </w:rPr>
        <w:t>存储</w:t>
      </w:r>
      <w:r w:rsidR="00604202">
        <w:rPr>
          <w:rFonts w:ascii="仿宋_GB2312" w:eastAsia="仿宋_GB2312" w:hint="eastAsia"/>
          <w:sz w:val="28"/>
          <w:szCs w:val="28"/>
        </w:rPr>
        <w:t>。</w:t>
      </w:r>
    </w:p>
    <w:p w:rsidR="00D52BAC" w:rsidRPr="00046A77" w:rsidRDefault="00BD474F" w:rsidP="000D0994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>第十</w:t>
      </w:r>
      <w:r w:rsidR="00A246CF">
        <w:rPr>
          <w:rFonts w:ascii="仿宋_GB2312" w:eastAsia="仿宋_GB2312" w:hint="eastAsia"/>
          <w:sz w:val="28"/>
          <w:szCs w:val="28"/>
        </w:rPr>
        <w:t>六</w:t>
      </w:r>
      <w:r>
        <w:rPr>
          <w:rFonts w:ascii="仿宋_GB2312" w:eastAsia="仿宋_GB2312" w:hint="eastAsia"/>
          <w:sz w:val="28"/>
          <w:szCs w:val="28"/>
        </w:rPr>
        <w:t xml:space="preserve">条 </w:t>
      </w:r>
      <w:r w:rsidR="00382DCB">
        <w:rPr>
          <w:rFonts w:ascii="仿宋_GB2312" w:eastAsia="仿宋_GB2312" w:hint="eastAsia"/>
          <w:sz w:val="28"/>
          <w:szCs w:val="28"/>
        </w:rPr>
        <w:t>《电子购货合同》</w:t>
      </w:r>
      <w:r w:rsidR="00F76939">
        <w:rPr>
          <w:rFonts w:ascii="仿宋_GB2312" w:eastAsia="仿宋_GB2312" w:hint="eastAsia"/>
          <w:sz w:val="28"/>
          <w:szCs w:val="28"/>
        </w:rPr>
        <w:t>在交易平台的</w:t>
      </w:r>
      <w:r w:rsidR="00D52BAC" w:rsidRPr="00046A77">
        <w:rPr>
          <w:rFonts w:ascii="仿宋_GB2312" w:eastAsia="仿宋_GB2312" w:hint="eastAsia"/>
          <w:sz w:val="28"/>
          <w:szCs w:val="28"/>
        </w:rPr>
        <w:t>存储期限为自订立日起5年。</w:t>
      </w:r>
    </w:p>
    <w:p w:rsidR="00D52BAC" w:rsidRPr="00046A77" w:rsidRDefault="00BD474F" w:rsidP="000D0994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第十</w:t>
      </w:r>
      <w:r w:rsidR="00A246CF">
        <w:rPr>
          <w:rFonts w:ascii="仿宋_GB2312" w:eastAsia="仿宋_GB2312" w:hint="eastAsia"/>
          <w:sz w:val="28"/>
          <w:szCs w:val="28"/>
        </w:rPr>
        <w:t>七</w:t>
      </w:r>
      <w:r>
        <w:rPr>
          <w:rFonts w:ascii="仿宋_GB2312" w:eastAsia="仿宋_GB2312" w:hint="eastAsia"/>
          <w:sz w:val="28"/>
          <w:szCs w:val="28"/>
        </w:rPr>
        <w:t xml:space="preserve">条 </w:t>
      </w:r>
      <w:r w:rsidR="00793783" w:rsidRPr="00046A77">
        <w:rPr>
          <w:rFonts w:ascii="仿宋_GB2312" w:eastAsia="仿宋_GB2312" w:hint="eastAsia"/>
          <w:sz w:val="28"/>
          <w:szCs w:val="28"/>
        </w:rPr>
        <w:t>在存储期限内</w:t>
      </w:r>
      <w:r>
        <w:rPr>
          <w:rFonts w:ascii="仿宋_GB2312" w:eastAsia="仿宋_GB2312" w:hint="eastAsia"/>
          <w:sz w:val="28"/>
          <w:szCs w:val="28"/>
        </w:rPr>
        <w:t>相关</w:t>
      </w:r>
      <w:r w:rsidR="005E28FE">
        <w:rPr>
          <w:rFonts w:ascii="仿宋_GB2312" w:eastAsia="仿宋_GB2312" w:hint="eastAsia"/>
          <w:sz w:val="28"/>
          <w:szCs w:val="28"/>
        </w:rPr>
        <w:t>交易方</w:t>
      </w:r>
      <w:r w:rsidR="00804F7D" w:rsidRPr="00046A77">
        <w:rPr>
          <w:rFonts w:ascii="仿宋_GB2312" w:eastAsia="仿宋_GB2312" w:hint="eastAsia"/>
          <w:sz w:val="28"/>
          <w:szCs w:val="28"/>
        </w:rPr>
        <w:t>可在</w:t>
      </w:r>
      <w:r>
        <w:rPr>
          <w:rFonts w:ascii="仿宋_GB2312" w:eastAsia="仿宋_GB2312" w:hint="eastAsia"/>
          <w:sz w:val="28"/>
          <w:szCs w:val="28"/>
        </w:rPr>
        <w:t>本</w:t>
      </w:r>
      <w:r w:rsidR="00EB4918">
        <w:rPr>
          <w:rFonts w:ascii="仿宋_GB2312" w:eastAsia="仿宋_GB2312" w:hint="eastAsia"/>
          <w:sz w:val="28"/>
          <w:szCs w:val="28"/>
        </w:rPr>
        <w:t>人</w:t>
      </w:r>
      <w:r w:rsidR="00604202">
        <w:rPr>
          <w:rFonts w:ascii="仿宋_GB2312" w:eastAsia="仿宋_GB2312" w:hint="eastAsia"/>
          <w:sz w:val="28"/>
          <w:szCs w:val="28"/>
        </w:rPr>
        <w:t>交易账户</w:t>
      </w:r>
      <w:r>
        <w:rPr>
          <w:rFonts w:ascii="仿宋_GB2312" w:eastAsia="仿宋_GB2312" w:hint="eastAsia"/>
          <w:sz w:val="28"/>
          <w:szCs w:val="28"/>
        </w:rPr>
        <w:t>中随时</w:t>
      </w:r>
      <w:r w:rsidR="00804F7D" w:rsidRPr="00046A77">
        <w:rPr>
          <w:rFonts w:ascii="仿宋_GB2312" w:eastAsia="仿宋_GB2312" w:hint="eastAsia"/>
          <w:sz w:val="28"/>
          <w:szCs w:val="28"/>
        </w:rPr>
        <w:t>查询</w:t>
      </w:r>
      <w:r w:rsidR="00382DCB">
        <w:rPr>
          <w:rFonts w:ascii="仿宋_GB2312" w:eastAsia="仿宋_GB2312" w:hint="eastAsia"/>
          <w:sz w:val="28"/>
          <w:szCs w:val="28"/>
        </w:rPr>
        <w:t>《电子购货合同》</w:t>
      </w:r>
      <w:r w:rsidR="009D51E2">
        <w:rPr>
          <w:rFonts w:ascii="仿宋_GB2312" w:eastAsia="仿宋_GB2312" w:hint="eastAsia"/>
          <w:sz w:val="28"/>
          <w:szCs w:val="28"/>
        </w:rPr>
        <w:t>的内容</w:t>
      </w:r>
      <w:r w:rsidR="006C1499">
        <w:rPr>
          <w:rFonts w:ascii="仿宋_GB2312" w:eastAsia="仿宋_GB2312" w:hint="eastAsia"/>
          <w:sz w:val="28"/>
          <w:szCs w:val="28"/>
        </w:rPr>
        <w:t>及其履行情况</w:t>
      </w:r>
      <w:r w:rsidR="00804F7D" w:rsidRPr="00046A77">
        <w:rPr>
          <w:rFonts w:ascii="仿宋_GB2312" w:eastAsia="仿宋_GB2312" w:hint="eastAsia"/>
          <w:sz w:val="28"/>
          <w:szCs w:val="28"/>
        </w:rPr>
        <w:t>。</w:t>
      </w:r>
    </w:p>
    <w:p w:rsidR="005477E6" w:rsidRPr="00046A77" w:rsidRDefault="006B0E05" w:rsidP="006B0E05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 xml:space="preserve">第六章 </w:t>
      </w:r>
      <w:r w:rsidR="00382DCB">
        <w:rPr>
          <w:rFonts w:ascii="仿宋_GB2312" w:eastAsia="仿宋_GB2312" w:hint="eastAsia"/>
          <w:b/>
          <w:sz w:val="28"/>
          <w:szCs w:val="28"/>
        </w:rPr>
        <w:t>《电子购货合同》</w:t>
      </w:r>
      <w:r w:rsidR="00046A77">
        <w:rPr>
          <w:rFonts w:ascii="仿宋_GB2312" w:eastAsia="仿宋_GB2312" w:hint="eastAsia"/>
          <w:b/>
          <w:sz w:val="28"/>
          <w:szCs w:val="28"/>
        </w:rPr>
        <w:t>的</w:t>
      </w:r>
      <w:r w:rsidR="005477E6" w:rsidRPr="00046A77">
        <w:rPr>
          <w:rFonts w:ascii="仿宋_GB2312" w:eastAsia="仿宋_GB2312" w:hint="eastAsia"/>
          <w:b/>
          <w:sz w:val="28"/>
          <w:szCs w:val="28"/>
        </w:rPr>
        <w:t>保密与安全</w:t>
      </w:r>
    </w:p>
    <w:p w:rsidR="00767ACB" w:rsidRDefault="00D01CE0" w:rsidP="00D81AD5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第十</w:t>
      </w:r>
      <w:r w:rsidR="00A246CF">
        <w:rPr>
          <w:rFonts w:ascii="仿宋_GB2312" w:eastAsia="仿宋_GB2312" w:hint="eastAsia"/>
          <w:sz w:val="28"/>
          <w:szCs w:val="28"/>
        </w:rPr>
        <w:t>八</w:t>
      </w:r>
      <w:r>
        <w:rPr>
          <w:rFonts w:ascii="仿宋_GB2312" w:eastAsia="仿宋_GB2312" w:hint="eastAsia"/>
          <w:sz w:val="28"/>
          <w:szCs w:val="28"/>
        </w:rPr>
        <w:t xml:space="preserve">条 </w:t>
      </w:r>
      <w:r w:rsidR="007E49AF">
        <w:rPr>
          <w:rFonts w:ascii="仿宋_GB2312" w:eastAsia="仿宋_GB2312" w:hint="eastAsia"/>
          <w:sz w:val="28"/>
          <w:szCs w:val="28"/>
        </w:rPr>
        <w:t>《电子购货合同》及其履</w:t>
      </w:r>
      <w:r w:rsidR="00EB4918">
        <w:rPr>
          <w:rFonts w:ascii="仿宋_GB2312" w:eastAsia="仿宋_GB2312" w:hint="eastAsia"/>
          <w:sz w:val="28"/>
          <w:szCs w:val="28"/>
        </w:rPr>
        <w:t>约</w:t>
      </w:r>
      <w:r w:rsidR="007E49AF">
        <w:rPr>
          <w:rFonts w:ascii="仿宋_GB2312" w:eastAsia="仿宋_GB2312" w:hint="eastAsia"/>
          <w:sz w:val="28"/>
          <w:szCs w:val="28"/>
        </w:rPr>
        <w:t>情况</w:t>
      </w:r>
      <w:r w:rsidR="001418B0">
        <w:rPr>
          <w:rFonts w:ascii="仿宋_GB2312" w:eastAsia="仿宋_GB2312" w:hint="eastAsia"/>
          <w:sz w:val="28"/>
          <w:szCs w:val="28"/>
        </w:rPr>
        <w:t>属于合同缔约方的商业</w:t>
      </w:r>
      <w:r w:rsidR="00F76939">
        <w:rPr>
          <w:rFonts w:ascii="仿宋_GB2312" w:eastAsia="仿宋_GB2312" w:hint="eastAsia"/>
          <w:sz w:val="28"/>
          <w:szCs w:val="28"/>
        </w:rPr>
        <w:t>机密</w:t>
      </w:r>
      <w:r w:rsidR="001418B0">
        <w:rPr>
          <w:rFonts w:ascii="仿宋_GB2312" w:eastAsia="仿宋_GB2312" w:hint="eastAsia"/>
          <w:sz w:val="28"/>
          <w:szCs w:val="28"/>
        </w:rPr>
        <w:t>，</w:t>
      </w:r>
      <w:r w:rsidR="008135EA">
        <w:rPr>
          <w:rFonts w:ascii="仿宋_GB2312" w:eastAsia="仿宋_GB2312" w:hint="eastAsia"/>
          <w:sz w:val="28"/>
          <w:szCs w:val="28"/>
        </w:rPr>
        <w:t>交易平台</w:t>
      </w:r>
      <w:r>
        <w:rPr>
          <w:rFonts w:ascii="仿宋_GB2312" w:eastAsia="仿宋_GB2312" w:hint="eastAsia"/>
          <w:sz w:val="28"/>
          <w:szCs w:val="28"/>
        </w:rPr>
        <w:t>将</w:t>
      </w:r>
      <w:r w:rsidR="00F76939">
        <w:rPr>
          <w:rFonts w:ascii="仿宋_GB2312" w:eastAsia="仿宋_GB2312" w:hint="eastAsia"/>
          <w:sz w:val="28"/>
          <w:szCs w:val="28"/>
        </w:rPr>
        <w:t>制定相关</w:t>
      </w:r>
      <w:r w:rsidR="00EB4918">
        <w:rPr>
          <w:rFonts w:ascii="仿宋_GB2312" w:eastAsia="仿宋_GB2312" w:hint="eastAsia"/>
          <w:sz w:val="28"/>
          <w:szCs w:val="28"/>
        </w:rPr>
        <w:t>查看</w:t>
      </w:r>
      <w:r w:rsidR="00F76939">
        <w:rPr>
          <w:rFonts w:ascii="仿宋_GB2312" w:eastAsia="仿宋_GB2312" w:hint="eastAsia"/>
          <w:sz w:val="28"/>
          <w:szCs w:val="28"/>
        </w:rPr>
        <w:t>打印、使用及保密规则，数据文档</w:t>
      </w:r>
      <w:r w:rsidR="00767ACB">
        <w:rPr>
          <w:rFonts w:ascii="仿宋_GB2312" w:eastAsia="仿宋_GB2312" w:hint="eastAsia"/>
          <w:sz w:val="28"/>
          <w:szCs w:val="28"/>
        </w:rPr>
        <w:t>严格按照《</w:t>
      </w:r>
      <w:r w:rsidR="00767ACB" w:rsidRPr="00767ACB">
        <w:rPr>
          <w:rFonts w:ascii="仿宋_GB2312" w:eastAsia="仿宋_GB2312" w:hint="eastAsia"/>
          <w:sz w:val="28"/>
          <w:szCs w:val="28"/>
        </w:rPr>
        <w:t>富美集团中国商品批发交易平台业务资料管理规定》</w:t>
      </w:r>
      <w:r w:rsidR="00F76939">
        <w:rPr>
          <w:rFonts w:ascii="仿宋_GB2312" w:eastAsia="仿宋_GB2312" w:hint="eastAsia"/>
          <w:sz w:val="28"/>
          <w:szCs w:val="28"/>
        </w:rPr>
        <w:t>进行</w:t>
      </w:r>
      <w:r w:rsidR="00767ACB">
        <w:rPr>
          <w:rFonts w:ascii="仿宋_GB2312" w:eastAsia="仿宋_GB2312" w:hint="eastAsia"/>
          <w:sz w:val="28"/>
          <w:szCs w:val="28"/>
        </w:rPr>
        <w:t>管理</w:t>
      </w:r>
      <w:r w:rsidR="001418B0">
        <w:rPr>
          <w:rFonts w:ascii="仿宋_GB2312" w:eastAsia="仿宋_GB2312" w:hint="eastAsia"/>
          <w:sz w:val="28"/>
          <w:szCs w:val="28"/>
        </w:rPr>
        <w:t>。</w:t>
      </w:r>
    </w:p>
    <w:p w:rsidR="00D01CE0" w:rsidRDefault="00D01CE0" w:rsidP="00D01CE0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第十</w:t>
      </w:r>
      <w:r w:rsidR="00A246CF">
        <w:rPr>
          <w:rFonts w:ascii="仿宋_GB2312" w:eastAsia="仿宋_GB2312" w:hint="eastAsia"/>
          <w:sz w:val="28"/>
          <w:szCs w:val="28"/>
        </w:rPr>
        <w:t>九</w:t>
      </w:r>
      <w:r>
        <w:rPr>
          <w:rFonts w:ascii="仿宋_GB2312" w:eastAsia="仿宋_GB2312" w:hint="eastAsia"/>
          <w:sz w:val="28"/>
          <w:szCs w:val="28"/>
        </w:rPr>
        <w:t xml:space="preserve">条 </w:t>
      </w:r>
      <w:r w:rsidR="00912747" w:rsidRPr="00046A77">
        <w:rPr>
          <w:rFonts w:ascii="仿宋_GB2312" w:eastAsia="仿宋_GB2312" w:hint="eastAsia"/>
          <w:sz w:val="28"/>
          <w:szCs w:val="28"/>
        </w:rPr>
        <w:t>交易平台</w:t>
      </w:r>
      <w:r>
        <w:rPr>
          <w:rFonts w:ascii="仿宋_GB2312" w:eastAsia="仿宋_GB2312" w:hint="eastAsia"/>
          <w:sz w:val="28"/>
          <w:szCs w:val="28"/>
        </w:rPr>
        <w:t>将</w:t>
      </w:r>
      <w:r w:rsidR="001418B0">
        <w:rPr>
          <w:rFonts w:ascii="仿宋_GB2312" w:eastAsia="仿宋_GB2312" w:hint="eastAsia"/>
          <w:sz w:val="28"/>
          <w:szCs w:val="28"/>
        </w:rPr>
        <w:t>按照</w:t>
      </w:r>
      <w:r>
        <w:rPr>
          <w:rFonts w:ascii="仿宋_GB2312" w:eastAsia="仿宋_GB2312" w:hint="eastAsia"/>
          <w:sz w:val="28"/>
          <w:szCs w:val="28"/>
        </w:rPr>
        <w:t>国家相关</w:t>
      </w:r>
      <w:r w:rsidR="001418B0">
        <w:rPr>
          <w:rFonts w:ascii="仿宋_GB2312" w:eastAsia="仿宋_GB2312" w:hint="eastAsia"/>
          <w:sz w:val="28"/>
          <w:szCs w:val="28"/>
        </w:rPr>
        <w:t>要求，</w:t>
      </w:r>
      <w:r w:rsidR="00912747" w:rsidRPr="00046A77">
        <w:rPr>
          <w:rFonts w:ascii="仿宋_GB2312" w:eastAsia="仿宋_GB2312" w:hint="eastAsia"/>
          <w:sz w:val="28"/>
          <w:szCs w:val="28"/>
        </w:rPr>
        <w:t>采</w:t>
      </w:r>
      <w:r>
        <w:rPr>
          <w:rFonts w:ascii="仿宋_GB2312" w:eastAsia="仿宋_GB2312" w:hint="eastAsia"/>
          <w:sz w:val="28"/>
          <w:szCs w:val="28"/>
        </w:rPr>
        <w:t>用必要</w:t>
      </w:r>
      <w:r w:rsidR="00912747" w:rsidRPr="00046A77">
        <w:rPr>
          <w:rFonts w:ascii="仿宋_GB2312" w:eastAsia="仿宋_GB2312" w:hint="eastAsia"/>
          <w:sz w:val="28"/>
          <w:szCs w:val="28"/>
        </w:rPr>
        <w:t>的设备、技术和管理措施，</w:t>
      </w:r>
      <w:r w:rsidR="00B463D1">
        <w:rPr>
          <w:rFonts w:ascii="仿宋_GB2312" w:eastAsia="仿宋_GB2312" w:hint="eastAsia"/>
          <w:sz w:val="28"/>
          <w:szCs w:val="28"/>
        </w:rPr>
        <w:t>配备</w:t>
      </w:r>
      <w:r>
        <w:rPr>
          <w:rFonts w:ascii="仿宋_GB2312" w:eastAsia="仿宋_GB2312" w:hint="eastAsia"/>
          <w:sz w:val="28"/>
          <w:szCs w:val="28"/>
        </w:rPr>
        <w:t>专门</w:t>
      </w:r>
      <w:r w:rsidR="00912747" w:rsidRPr="00046A77">
        <w:rPr>
          <w:rFonts w:ascii="仿宋_GB2312" w:eastAsia="仿宋_GB2312" w:hint="eastAsia"/>
          <w:sz w:val="28"/>
          <w:szCs w:val="28"/>
        </w:rPr>
        <w:t>人员保障</w:t>
      </w:r>
      <w:r w:rsidR="00EB4918">
        <w:rPr>
          <w:rFonts w:ascii="仿宋_GB2312" w:eastAsia="仿宋_GB2312" w:hint="eastAsia"/>
          <w:sz w:val="28"/>
          <w:szCs w:val="28"/>
        </w:rPr>
        <w:t>交易</w:t>
      </w:r>
      <w:r>
        <w:rPr>
          <w:rFonts w:ascii="仿宋_GB2312" w:eastAsia="仿宋_GB2312" w:hint="eastAsia"/>
          <w:sz w:val="28"/>
          <w:szCs w:val="28"/>
        </w:rPr>
        <w:t>平台</w:t>
      </w:r>
      <w:r w:rsidR="00912747" w:rsidRPr="00046A77">
        <w:rPr>
          <w:rFonts w:ascii="仿宋_GB2312" w:eastAsia="仿宋_GB2312" w:hint="eastAsia"/>
          <w:sz w:val="28"/>
          <w:szCs w:val="28"/>
        </w:rPr>
        <w:t>系统的安全运行。</w:t>
      </w:r>
    </w:p>
    <w:p w:rsidR="000F3551" w:rsidRDefault="00A246CF" w:rsidP="00FD0260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第二十</w:t>
      </w:r>
      <w:r w:rsidR="00D01CE0">
        <w:rPr>
          <w:rFonts w:ascii="仿宋_GB2312" w:eastAsia="仿宋_GB2312" w:hint="eastAsia"/>
          <w:sz w:val="28"/>
          <w:szCs w:val="28"/>
        </w:rPr>
        <w:t>条 除合同</w:t>
      </w:r>
      <w:r w:rsidR="00453353">
        <w:rPr>
          <w:rFonts w:ascii="仿宋_GB2312" w:eastAsia="仿宋_GB2312" w:hint="eastAsia"/>
          <w:sz w:val="28"/>
          <w:szCs w:val="28"/>
        </w:rPr>
        <w:t>缔约方</w:t>
      </w:r>
      <w:r w:rsidR="00D01CE0">
        <w:rPr>
          <w:rFonts w:ascii="仿宋_GB2312" w:eastAsia="仿宋_GB2312" w:hint="eastAsia"/>
          <w:sz w:val="28"/>
          <w:szCs w:val="28"/>
        </w:rPr>
        <w:t>请求或司法取证需要外，交易平台及其</w:t>
      </w:r>
      <w:r w:rsidR="00D01CE0" w:rsidRPr="00046A77">
        <w:rPr>
          <w:rFonts w:ascii="仿宋_GB2312" w:eastAsia="仿宋_GB2312" w:hint="eastAsia"/>
          <w:sz w:val="28"/>
          <w:szCs w:val="28"/>
        </w:rPr>
        <w:t>工作人员</w:t>
      </w:r>
      <w:r w:rsidR="00D01CE0">
        <w:rPr>
          <w:rFonts w:ascii="仿宋_GB2312" w:eastAsia="仿宋_GB2312" w:hint="eastAsia"/>
          <w:sz w:val="28"/>
          <w:szCs w:val="28"/>
        </w:rPr>
        <w:t>不得向任何单位或个人披露《电子购货合同》</w:t>
      </w:r>
      <w:r w:rsidR="00EB4918">
        <w:rPr>
          <w:rFonts w:ascii="仿宋_GB2312" w:eastAsia="仿宋_GB2312" w:hint="eastAsia"/>
          <w:sz w:val="28"/>
          <w:szCs w:val="28"/>
        </w:rPr>
        <w:t>的</w:t>
      </w:r>
      <w:r w:rsidR="00D01CE0">
        <w:rPr>
          <w:rFonts w:ascii="仿宋_GB2312" w:eastAsia="仿宋_GB2312" w:hint="eastAsia"/>
          <w:sz w:val="28"/>
          <w:szCs w:val="28"/>
        </w:rPr>
        <w:t>相关信息。</w:t>
      </w:r>
    </w:p>
    <w:p w:rsidR="00D01CE0" w:rsidRDefault="000F3551" w:rsidP="00FD0260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第二十</w:t>
      </w:r>
      <w:r w:rsidR="00A246CF">
        <w:rPr>
          <w:rFonts w:ascii="仿宋_GB2312" w:eastAsia="仿宋_GB2312" w:hint="eastAsia"/>
          <w:sz w:val="28"/>
          <w:szCs w:val="28"/>
        </w:rPr>
        <w:t>一</w:t>
      </w:r>
      <w:r>
        <w:rPr>
          <w:rFonts w:ascii="仿宋_GB2312" w:eastAsia="仿宋_GB2312" w:hint="eastAsia"/>
          <w:sz w:val="28"/>
          <w:szCs w:val="28"/>
        </w:rPr>
        <w:t>条 合同缔约方应严格遵守《电子购货合同缔约方保密承诺书》，对获悉的对方信息、资料进行使用和管理。</w:t>
      </w:r>
      <w:r w:rsidR="00D01CE0">
        <w:rPr>
          <w:rFonts w:ascii="仿宋_GB2312" w:eastAsia="仿宋_GB2312" w:hint="eastAsia"/>
          <w:sz w:val="28"/>
          <w:szCs w:val="28"/>
        </w:rPr>
        <w:t xml:space="preserve">   </w:t>
      </w:r>
    </w:p>
    <w:p w:rsidR="00912747" w:rsidRDefault="0015673C" w:rsidP="00FD0260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第二十</w:t>
      </w:r>
      <w:r w:rsidR="00A246CF">
        <w:rPr>
          <w:rFonts w:ascii="仿宋_GB2312" w:eastAsia="仿宋_GB2312" w:hint="eastAsia"/>
          <w:sz w:val="28"/>
          <w:szCs w:val="28"/>
        </w:rPr>
        <w:t>二</w:t>
      </w:r>
      <w:r>
        <w:rPr>
          <w:rFonts w:ascii="仿宋_GB2312" w:eastAsia="仿宋_GB2312" w:hint="eastAsia"/>
          <w:sz w:val="28"/>
          <w:szCs w:val="28"/>
        </w:rPr>
        <w:t>条 任何涉及</w:t>
      </w:r>
      <w:r w:rsidR="00D01CE0">
        <w:rPr>
          <w:rFonts w:ascii="仿宋_GB2312" w:eastAsia="仿宋_GB2312" w:hint="eastAsia"/>
          <w:sz w:val="28"/>
          <w:szCs w:val="28"/>
        </w:rPr>
        <w:t>侵犯</w:t>
      </w:r>
      <w:r>
        <w:rPr>
          <w:rFonts w:ascii="仿宋_GB2312" w:eastAsia="仿宋_GB2312" w:hint="eastAsia"/>
          <w:sz w:val="28"/>
          <w:szCs w:val="28"/>
        </w:rPr>
        <w:t>、泄露</w:t>
      </w:r>
      <w:r w:rsidR="00D01CE0">
        <w:rPr>
          <w:rFonts w:ascii="仿宋_GB2312" w:eastAsia="仿宋_GB2312" w:hint="eastAsia"/>
          <w:sz w:val="28"/>
          <w:szCs w:val="28"/>
        </w:rPr>
        <w:t>商业</w:t>
      </w:r>
      <w:r w:rsidR="00F76939">
        <w:rPr>
          <w:rFonts w:ascii="仿宋_GB2312" w:eastAsia="仿宋_GB2312" w:hint="eastAsia"/>
          <w:sz w:val="28"/>
          <w:szCs w:val="28"/>
        </w:rPr>
        <w:t>机密</w:t>
      </w:r>
      <w:r w:rsidR="000F3551">
        <w:rPr>
          <w:rFonts w:ascii="仿宋_GB2312" w:eastAsia="仿宋_GB2312" w:hint="eastAsia"/>
          <w:sz w:val="28"/>
          <w:szCs w:val="28"/>
        </w:rPr>
        <w:t>或单位、个人信息</w:t>
      </w:r>
      <w:r w:rsidR="00D01CE0">
        <w:rPr>
          <w:rFonts w:ascii="仿宋_GB2312" w:eastAsia="仿宋_GB2312" w:hint="eastAsia"/>
          <w:sz w:val="28"/>
          <w:szCs w:val="28"/>
        </w:rPr>
        <w:t>的</w:t>
      </w:r>
      <w:r>
        <w:rPr>
          <w:rFonts w:ascii="仿宋_GB2312" w:eastAsia="仿宋_GB2312" w:hint="eastAsia"/>
          <w:sz w:val="28"/>
          <w:szCs w:val="28"/>
        </w:rPr>
        <w:t>行为</w:t>
      </w:r>
      <w:r w:rsidR="00D01CE0">
        <w:rPr>
          <w:rFonts w:ascii="仿宋_GB2312" w:eastAsia="仿宋_GB2312" w:hint="eastAsia"/>
          <w:sz w:val="28"/>
          <w:szCs w:val="28"/>
        </w:rPr>
        <w:t>，</w:t>
      </w:r>
      <w:r>
        <w:rPr>
          <w:rFonts w:ascii="仿宋_GB2312" w:eastAsia="仿宋_GB2312" w:hint="eastAsia"/>
          <w:sz w:val="28"/>
          <w:szCs w:val="28"/>
        </w:rPr>
        <w:t>可</w:t>
      </w:r>
      <w:r w:rsidR="00D01CE0">
        <w:rPr>
          <w:rFonts w:ascii="仿宋_GB2312" w:eastAsia="仿宋_GB2312" w:hint="eastAsia"/>
          <w:sz w:val="28"/>
          <w:szCs w:val="28"/>
        </w:rPr>
        <w:t>按国家相关法律</w:t>
      </w:r>
      <w:r w:rsidR="00453353">
        <w:rPr>
          <w:rFonts w:ascii="仿宋_GB2312" w:eastAsia="仿宋_GB2312" w:hint="eastAsia"/>
          <w:sz w:val="28"/>
          <w:szCs w:val="28"/>
        </w:rPr>
        <w:t>、</w:t>
      </w:r>
      <w:r w:rsidR="00D01CE0">
        <w:rPr>
          <w:rFonts w:ascii="仿宋_GB2312" w:eastAsia="仿宋_GB2312" w:hint="eastAsia"/>
          <w:sz w:val="28"/>
          <w:szCs w:val="28"/>
        </w:rPr>
        <w:t>法规</w:t>
      </w:r>
      <w:r>
        <w:rPr>
          <w:rFonts w:ascii="仿宋_GB2312" w:eastAsia="仿宋_GB2312" w:hint="eastAsia"/>
          <w:sz w:val="28"/>
          <w:szCs w:val="28"/>
        </w:rPr>
        <w:t>予以</w:t>
      </w:r>
      <w:r w:rsidR="00D01CE0">
        <w:rPr>
          <w:rFonts w:ascii="仿宋_GB2312" w:eastAsia="仿宋_GB2312" w:hint="eastAsia"/>
          <w:sz w:val="28"/>
          <w:szCs w:val="28"/>
        </w:rPr>
        <w:t>处理。</w:t>
      </w:r>
    </w:p>
    <w:p w:rsidR="00AC6C51" w:rsidRPr="00F76939" w:rsidRDefault="00AC6C51" w:rsidP="00F76939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 w:rsidRPr="00F76939">
        <w:rPr>
          <w:rFonts w:ascii="仿宋_GB2312" w:eastAsia="仿宋_GB2312" w:hint="eastAsia"/>
          <w:b/>
          <w:sz w:val="28"/>
          <w:szCs w:val="28"/>
        </w:rPr>
        <w:t>第七章 《电子购货合同》的修订</w:t>
      </w:r>
    </w:p>
    <w:p w:rsidR="00AC6C51" w:rsidRPr="00F26037" w:rsidRDefault="00AC6C51" w:rsidP="00F26037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F26037">
        <w:rPr>
          <w:rFonts w:ascii="仿宋_GB2312" w:eastAsia="仿宋_GB2312" w:hint="eastAsia"/>
          <w:sz w:val="28"/>
          <w:szCs w:val="28"/>
        </w:rPr>
        <w:t>第二十</w:t>
      </w:r>
      <w:r w:rsidR="00A246CF">
        <w:rPr>
          <w:rFonts w:ascii="仿宋_GB2312" w:eastAsia="仿宋_GB2312" w:hint="eastAsia"/>
          <w:sz w:val="28"/>
          <w:szCs w:val="28"/>
        </w:rPr>
        <w:t>三</w:t>
      </w:r>
      <w:r w:rsidRPr="00F26037">
        <w:rPr>
          <w:rFonts w:ascii="仿宋_GB2312" w:eastAsia="仿宋_GB2312" w:hint="eastAsia"/>
          <w:sz w:val="28"/>
          <w:szCs w:val="28"/>
        </w:rPr>
        <w:t xml:space="preserve">条 《电子购货合同》的基本内容可根据实际业务需要予以修订，修订后的文本内容不得与国家现行法律、法规相抵触。 </w:t>
      </w:r>
    </w:p>
    <w:p w:rsidR="00AC6C51" w:rsidRPr="00F26037" w:rsidRDefault="00AC6C51" w:rsidP="00F26037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F26037">
        <w:rPr>
          <w:rFonts w:ascii="仿宋_GB2312" w:eastAsia="仿宋_GB2312" w:hint="eastAsia"/>
          <w:sz w:val="28"/>
          <w:szCs w:val="28"/>
        </w:rPr>
        <w:t>第二十</w:t>
      </w:r>
      <w:r w:rsidR="00A246CF">
        <w:rPr>
          <w:rFonts w:ascii="仿宋_GB2312" w:eastAsia="仿宋_GB2312" w:hint="eastAsia"/>
          <w:sz w:val="28"/>
          <w:szCs w:val="28"/>
        </w:rPr>
        <w:t>四</w:t>
      </w:r>
      <w:r w:rsidRPr="00F26037">
        <w:rPr>
          <w:rFonts w:ascii="仿宋_GB2312" w:eastAsia="仿宋_GB2312" w:hint="eastAsia"/>
          <w:sz w:val="28"/>
          <w:szCs w:val="28"/>
        </w:rPr>
        <w:t>条 《电子购货合同》修订程序如下：</w:t>
      </w:r>
    </w:p>
    <w:p w:rsidR="00AC6C51" w:rsidRPr="00F26037" w:rsidRDefault="00AC6C51" w:rsidP="00F26037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F26037">
        <w:rPr>
          <w:rFonts w:ascii="仿宋_GB2312" w:eastAsia="仿宋_GB2312" w:hint="eastAsia"/>
          <w:sz w:val="28"/>
          <w:szCs w:val="28"/>
        </w:rPr>
        <w:t>（一）交易方</w:t>
      </w:r>
      <w:r w:rsidR="004929A7" w:rsidRPr="00F26037">
        <w:rPr>
          <w:rFonts w:ascii="仿宋_GB2312" w:eastAsia="仿宋_GB2312" w:hint="eastAsia"/>
          <w:sz w:val="28"/>
          <w:szCs w:val="28"/>
        </w:rPr>
        <w:t>提请</w:t>
      </w:r>
      <w:r w:rsidR="004B56AB" w:rsidRPr="00F26037">
        <w:rPr>
          <w:rFonts w:ascii="仿宋_GB2312" w:eastAsia="仿宋_GB2312" w:hint="eastAsia"/>
          <w:sz w:val="28"/>
          <w:szCs w:val="28"/>
        </w:rPr>
        <w:t>或交易平台认为需要修改的</w:t>
      </w:r>
      <w:r w:rsidR="004929A7" w:rsidRPr="00F26037">
        <w:rPr>
          <w:rFonts w:ascii="仿宋_GB2312" w:eastAsia="仿宋_GB2312" w:hint="eastAsia"/>
          <w:sz w:val="28"/>
          <w:szCs w:val="28"/>
        </w:rPr>
        <w:t>，由</w:t>
      </w:r>
      <w:r w:rsidRPr="00F26037">
        <w:rPr>
          <w:rFonts w:ascii="仿宋_GB2312" w:eastAsia="仿宋_GB2312" w:hint="eastAsia"/>
          <w:sz w:val="28"/>
          <w:szCs w:val="28"/>
        </w:rPr>
        <w:t>交易平台</w:t>
      </w:r>
      <w:r w:rsidR="00F62F21">
        <w:rPr>
          <w:rFonts w:ascii="仿宋_GB2312" w:eastAsia="仿宋_GB2312" w:hint="eastAsia"/>
          <w:sz w:val="28"/>
          <w:szCs w:val="28"/>
        </w:rPr>
        <w:t>立项</w:t>
      </w:r>
      <w:r w:rsidR="000F3551">
        <w:rPr>
          <w:rFonts w:ascii="仿宋_GB2312" w:eastAsia="仿宋_GB2312" w:hint="eastAsia"/>
          <w:sz w:val="28"/>
          <w:szCs w:val="28"/>
        </w:rPr>
        <w:t>并制定修订案，报交易平台管理机构审议</w:t>
      </w:r>
      <w:r w:rsidRPr="00F26037">
        <w:rPr>
          <w:rFonts w:ascii="仿宋_GB2312" w:eastAsia="仿宋_GB2312" w:hint="eastAsia"/>
          <w:sz w:val="28"/>
          <w:szCs w:val="28"/>
        </w:rPr>
        <w:t>；</w:t>
      </w:r>
    </w:p>
    <w:p w:rsidR="00AC6C51" w:rsidRPr="00F26037" w:rsidRDefault="00AC6C51" w:rsidP="00F26037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F26037">
        <w:rPr>
          <w:rFonts w:ascii="仿宋_GB2312" w:eastAsia="仿宋_GB2312" w:hint="eastAsia"/>
          <w:sz w:val="28"/>
          <w:szCs w:val="28"/>
        </w:rPr>
        <w:t>（二）审议</w:t>
      </w:r>
      <w:r w:rsidR="004929A7" w:rsidRPr="00F26037">
        <w:rPr>
          <w:rFonts w:ascii="仿宋_GB2312" w:eastAsia="仿宋_GB2312" w:hint="eastAsia"/>
          <w:sz w:val="28"/>
          <w:szCs w:val="28"/>
        </w:rPr>
        <w:t>通过后予以修订并公告。</w:t>
      </w:r>
    </w:p>
    <w:p w:rsidR="00AC6C51" w:rsidRPr="00F26037" w:rsidRDefault="004929A7" w:rsidP="00F26037">
      <w:pPr>
        <w:spacing w:line="360" w:lineRule="auto"/>
        <w:ind w:firstLineChars="200" w:firstLine="560"/>
        <w:rPr>
          <w:ins w:id="0" w:author="user" w:date="2013-04-24T14:54:00Z"/>
          <w:rFonts w:ascii="仿宋_GB2312" w:eastAsia="仿宋_GB2312"/>
          <w:sz w:val="28"/>
          <w:szCs w:val="28"/>
        </w:rPr>
      </w:pPr>
      <w:r w:rsidRPr="00F26037">
        <w:rPr>
          <w:rFonts w:ascii="仿宋_GB2312" w:eastAsia="仿宋_GB2312" w:hint="eastAsia"/>
          <w:sz w:val="28"/>
          <w:szCs w:val="28"/>
        </w:rPr>
        <w:lastRenderedPageBreak/>
        <w:t>第二十</w:t>
      </w:r>
      <w:r w:rsidR="00A246CF">
        <w:rPr>
          <w:rFonts w:ascii="仿宋_GB2312" w:eastAsia="仿宋_GB2312" w:hint="eastAsia"/>
          <w:sz w:val="28"/>
          <w:szCs w:val="28"/>
        </w:rPr>
        <w:t>五</w:t>
      </w:r>
      <w:r w:rsidRPr="00F26037">
        <w:rPr>
          <w:rFonts w:ascii="仿宋_GB2312" w:eastAsia="仿宋_GB2312" w:hint="eastAsia"/>
          <w:sz w:val="28"/>
          <w:szCs w:val="28"/>
        </w:rPr>
        <w:t>条 《电子购货合同》的修订案需</w:t>
      </w:r>
      <w:r w:rsidR="004B56AB" w:rsidRPr="00F26037">
        <w:rPr>
          <w:rFonts w:ascii="仿宋_GB2312" w:eastAsia="仿宋_GB2312" w:hint="eastAsia"/>
          <w:sz w:val="28"/>
          <w:szCs w:val="28"/>
        </w:rPr>
        <w:t>及时</w:t>
      </w:r>
      <w:r w:rsidR="00F26037">
        <w:rPr>
          <w:rFonts w:ascii="仿宋_GB2312" w:eastAsia="仿宋_GB2312" w:hint="eastAsia"/>
          <w:sz w:val="28"/>
          <w:szCs w:val="28"/>
        </w:rPr>
        <w:t>进行</w:t>
      </w:r>
      <w:r w:rsidRPr="00F26037">
        <w:rPr>
          <w:rFonts w:ascii="仿宋_GB2312" w:eastAsia="仿宋_GB2312" w:hint="eastAsia"/>
          <w:sz w:val="28"/>
          <w:szCs w:val="28"/>
        </w:rPr>
        <w:t>公告，修订后的《电子购货合同》文本将自公告之日起</w:t>
      </w:r>
      <w:r w:rsidR="004B56AB" w:rsidRPr="00F26037">
        <w:rPr>
          <w:rFonts w:ascii="仿宋_GB2312" w:eastAsia="仿宋_GB2312" w:hint="eastAsia"/>
          <w:sz w:val="28"/>
          <w:szCs w:val="28"/>
        </w:rPr>
        <w:t>即</w:t>
      </w:r>
      <w:r w:rsidRPr="00F26037">
        <w:rPr>
          <w:rFonts w:ascii="仿宋_GB2312" w:eastAsia="仿宋_GB2312" w:hint="eastAsia"/>
          <w:sz w:val="28"/>
          <w:szCs w:val="28"/>
        </w:rPr>
        <w:t>在</w:t>
      </w:r>
      <w:r w:rsidR="00D81AD5" w:rsidRPr="00F26037">
        <w:rPr>
          <w:rFonts w:ascii="仿宋_GB2312" w:eastAsia="仿宋_GB2312" w:hint="eastAsia"/>
          <w:sz w:val="28"/>
          <w:szCs w:val="28"/>
        </w:rPr>
        <w:t>交易</w:t>
      </w:r>
      <w:r w:rsidRPr="00F26037">
        <w:rPr>
          <w:rFonts w:ascii="仿宋_GB2312" w:eastAsia="仿宋_GB2312" w:hint="eastAsia"/>
          <w:sz w:val="28"/>
          <w:szCs w:val="28"/>
        </w:rPr>
        <w:t>平台系统内更新、使用。</w:t>
      </w:r>
    </w:p>
    <w:p w:rsidR="00AE60C3" w:rsidRPr="00046A77" w:rsidRDefault="004929A7" w:rsidP="00F26037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 xml:space="preserve">第八章 </w:t>
      </w:r>
      <w:r w:rsidR="00AE60C3" w:rsidRPr="00046A77">
        <w:rPr>
          <w:rFonts w:ascii="仿宋_GB2312" w:eastAsia="仿宋_GB2312" w:hint="eastAsia"/>
          <w:b/>
          <w:sz w:val="28"/>
          <w:szCs w:val="28"/>
        </w:rPr>
        <w:t>附则</w:t>
      </w:r>
    </w:p>
    <w:p w:rsidR="00AE60C3" w:rsidRPr="00046A77" w:rsidRDefault="00A246CF" w:rsidP="00046A77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第二十六</w:t>
      </w:r>
      <w:r w:rsidR="004929A7">
        <w:rPr>
          <w:rFonts w:ascii="仿宋_GB2312" w:eastAsia="仿宋_GB2312" w:hint="eastAsia"/>
          <w:sz w:val="28"/>
          <w:szCs w:val="28"/>
        </w:rPr>
        <w:t xml:space="preserve">条 </w:t>
      </w:r>
      <w:r w:rsidR="00B463D1">
        <w:rPr>
          <w:rFonts w:ascii="仿宋_GB2312" w:eastAsia="仿宋_GB2312" w:hint="eastAsia"/>
          <w:sz w:val="28"/>
          <w:szCs w:val="28"/>
        </w:rPr>
        <w:t>本规定</w:t>
      </w:r>
      <w:r w:rsidR="00AE60C3" w:rsidRPr="00046A77">
        <w:rPr>
          <w:rFonts w:ascii="仿宋_GB2312" w:eastAsia="仿宋_GB2312" w:hint="eastAsia"/>
          <w:sz w:val="28"/>
          <w:szCs w:val="28"/>
        </w:rPr>
        <w:t>自</w:t>
      </w:r>
      <w:r w:rsidR="004929A7" w:rsidRPr="004929A7">
        <w:rPr>
          <w:rFonts w:ascii="仿宋_GB2312" w:eastAsia="仿宋_GB2312" w:hint="eastAsia"/>
          <w:sz w:val="28"/>
          <w:szCs w:val="28"/>
        </w:rPr>
        <w:t>发布</w:t>
      </w:r>
      <w:r w:rsidR="00AE60C3" w:rsidRPr="00046A77">
        <w:rPr>
          <w:rFonts w:ascii="仿宋_GB2312" w:eastAsia="仿宋_GB2312" w:hint="eastAsia"/>
          <w:sz w:val="28"/>
          <w:szCs w:val="28"/>
        </w:rPr>
        <w:t>之日起</w:t>
      </w:r>
      <w:r w:rsidR="009D71EA">
        <w:rPr>
          <w:rFonts w:ascii="仿宋_GB2312" w:eastAsia="仿宋_GB2312" w:hint="eastAsia"/>
          <w:sz w:val="28"/>
          <w:szCs w:val="28"/>
        </w:rPr>
        <w:t>实施</w:t>
      </w:r>
      <w:r w:rsidR="00AE60C3" w:rsidRPr="00046A77">
        <w:rPr>
          <w:rFonts w:ascii="仿宋_GB2312" w:eastAsia="仿宋_GB2312" w:hint="eastAsia"/>
          <w:sz w:val="28"/>
          <w:szCs w:val="28"/>
        </w:rPr>
        <w:t>。</w:t>
      </w:r>
    </w:p>
    <w:p w:rsidR="00AE60C3" w:rsidRPr="00046A77" w:rsidRDefault="00A246CF" w:rsidP="00FD0260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第二十七</w:t>
      </w:r>
      <w:r w:rsidR="004929A7">
        <w:rPr>
          <w:rFonts w:ascii="仿宋_GB2312" w:eastAsia="仿宋_GB2312" w:hint="eastAsia"/>
          <w:sz w:val="28"/>
          <w:szCs w:val="28"/>
        </w:rPr>
        <w:t xml:space="preserve">条 </w:t>
      </w:r>
      <w:r w:rsidR="00382DCB" w:rsidRPr="0029237F">
        <w:rPr>
          <w:rFonts w:ascii="仿宋_GB2312" w:eastAsia="仿宋_GB2312" w:hint="eastAsia"/>
          <w:sz w:val="28"/>
          <w:szCs w:val="28"/>
        </w:rPr>
        <w:t>本规定的解释权及修订权属</w:t>
      </w:r>
      <w:r w:rsidR="00C54002">
        <w:rPr>
          <w:rFonts w:ascii="仿宋_GB2312" w:eastAsia="仿宋_GB2312" w:hint="eastAsia"/>
          <w:sz w:val="28"/>
          <w:szCs w:val="28"/>
        </w:rPr>
        <w:t>于</w:t>
      </w:r>
      <w:r w:rsidR="007C0AD0">
        <w:rPr>
          <w:rFonts w:ascii="仿宋_GB2312" w:eastAsia="仿宋_GB2312" w:hint="eastAsia"/>
          <w:sz w:val="28"/>
          <w:szCs w:val="28"/>
        </w:rPr>
        <w:t>富美科技集团有限公司</w:t>
      </w:r>
      <w:r w:rsidR="00382DCB">
        <w:rPr>
          <w:rFonts w:ascii="仿宋_GB2312" w:eastAsia="仿宋_GB2312" w:hint="eastAsia"/>
          <w:sz w:val="28"/>
          <w:szCs w:val="28"/>
        </w:rPr>
        <w:t>。</w:t>
      </w:r>
    </w:p>
    <w:sectPr w:rsidR="00AE60C3" w:rsidRPr="00046A77" w:rsidSect="00E358A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1724" w:rsidRDefault="00DA1724" w:rsidP="00992397">
      <w:r>
        <w:separator/>
      </w:r>
    </w:p>
  </w:endnote>
  <w:endnote w:type="continuationSeparator" w:id="1">
    <w:p w:rsidR="00DA1724" w:rsidRDefault="00DA1724" w:rsidP="009923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1724" w:rsidRDefault="00DA1724" w:rsidP="00992397">
      <w:r>
        <w:separator/>
      </w:r>
    </w:p>
  </w:footnote>
  <w:footnote w:type="continuationSeparator" w:id="1">
    <w:p w:rsidR="00DA1724" w:rsidRDefault="00DA1724" w:rsidP="009923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22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2397"/>
    <w:rsid w:val="00024B6E"/>
    <w:rsid w:val="000305AD"/>
    <w:rsid w:val="00046A77"/>
    <w:rsid w:val="000934B0"/>
    <w:rsid w:val="0009590E"/>
    <w:rsid w:val="000B3E35"/>
    <w:rsid w:val="000D0994"/>
    <w:rsid w:val="000F1B2D"/>
    <w:rsid w:val="000F3551"/>
    <w:rsid w:val="0012616D"/>
    <w:rsid w:val="00137D24"/>
    <w:rsid w:val="001418B0"/>
    <w:rsid w:val="0014292D"/>
    <w:rsid w:val="00147497"/>
    <w:rsid w:val="0015673C"/>
    <w:rsid w:val="00176232"/>
    <w:rsid w:val="00180649"/>
    <w:rsid w:val="0018514C"/>
    <w:rsid w:val="001D291D"/>
    <w:rsid w:val="001D3149"/>
    <w:rsid w:val="001E164C"/>
    <w:rsid w:val="00216E74"/>
    <w:rsid w:val="0022279B"/>
    <w:rsid w:val="002417F4"/>
    <w:rsid w:val="002455ED"/>
    <w:rsid w:val="00286C64"/>
    <w:rsid w:val="002906D0"/>
    <w:rsid w:val="002B1172"/>
    <w:rsid w:val="002F5929"/>
    <w:rsid w:val="0030042E"/>
    <w:rsid w:val="00301E27"/>
    <w:rsid w:val="00303D44"/>
    <w:rsid w:val="00312A17"/>
    <w:rsid w:val="0031542F"/>
    <w:rsid w:val="00323EE6"/>
    <w:rsid w:val="00324E08"/>
    <w:rsid w:val="00325744"/>
    <w:rsid w:val="003421FF"/>
    <w:rsid w:val="00374713"/>
    <w:rsid w:val="00382DCB"/>
    <w:rsid w:val="003F0D78"/>
    <w:rsid w:val="00417092"/>
    <w:rsid w:val="00421C31"/>
    <w:rsid w:val="00436F4C"/>
    <w:rsid w:val="004467BC"/>
    <w:rsid w:val="00453353"/>
    <w:rsid w:val="004646F1"/>
    <w:rsid w:val="0047660C"/>
    <w:rsid w:val="004929A7"/>
    <w:rsid w:val="004A04A6"/>
    <w:rsid w:val="004B56AB"/>
    <w:rsid w:val="004C26BD"/>
    <w:rsid w:val="004C2774"/>
    <w:rsid w:val="004F4800"/>
    <w:rsid w:val="0051443E"/>
    <w:rsid w:val="0053141C"/>
    <w:rsid w:val="005477E6"/>
    <w:rsid w:val="00571E3D"/>
    <w:rsid w:val="0057351B"/>
    <w:rsid w:val="005E28FE"/>
    <w:rsid w:val="00604202"/>
    <w:rsid w:val="00615894"/>
    <w:rsid w:val="006375A8"/>
    <w:rsid w:val="006523F0"/>
    <w:rsid w:val="00670E43"/>
    <w:rsid w:val="006741CA"/>
    <w:rsid w:val="00677DDE"/>
    <w:rsid w:val="0068730A"/>
    <w:rsid w:val="006A599D"/>
    <w:rsid w:val="006B0E05"/>
    <w:rsid w:val="006C1499"/>
    <w:rsid w:val="0071159D"/>
    <w:rsid w:val="00727563"/>
    <w:rsid w:val="0075579C"/>
    <w:rsid w:val="00767ACB"/>
    <w:rsid w:val="007900C1"/>
    <w:rsid w:val="00793783"/>
    <w:rsid w:val="007A7B44"/>
    <w:rsid w:val="007C0AD0"/>
    <w:rsid w:val="007D31BF"/>
    <w:rsid w:val="007D77D5"/>
    <w:rsid w:val="007E49AF"/>
    <w:rsid w:val="007F646D"/>
    <w:rsid w:val="00801895"/>
    <w:rsid w:val="00804F7D"/>
    <w:rsid w:val="008107A8"/>
    <w:rsid w:val="008135EA"/>
    <w:rsid w:val="00822AE9"/>
    <w:rsid w:val="00822C01"/>
    <w:rsid w:val="008331E4"/>
    <w:rsid w:val="00837C23"/>
    <w:rsid w:val="00863FAB"/>
    <w:rsid w:val="0088171B"/>
    <w:rsid w:val="008A2F7A"/>
    <w:rsid w:val="008A407D"/>
    <w:rsid w:val="008F69BF"/>
    <w:rsid w:val="00912007"/>
    <w:rsid w:val="00912747"/>
    <w:rsid w:val="00991D8B"/>
    <w:rsid w:val="00992397"/>
    <w:rsid w:val="009B2583"/>
    <w:rsid w:val="009B7D64"/>
    <w:rsid w:val="009C3668"/>
    <w:rsid w:val="009C5832"/>
    <w:rsid w:val="009C5F4F"/>
    <w:rsid w:val="009D51E2"/>
    <w:rsid w:val="009D71EA"/>
    <w:rsid w:val="009D7FCB"/>
    <w:rsid w:val="009E354B"/>
    <w:rsid w:val="009F405D"/>
    <w:rsid w:val="00A100D2"/>
    <w:rsid w:val="00A12912"/>
    <w:rsid w:val="00A246CF"/>
    <w:rsid w:val="00A27FF6"/>
    <w:rsid w:val="00A6452C"/>
    <w:rsid w:val="00A92092"/>
    <w:rsid w:val="00A97C95"/>
    <w:rsid w:val="00AB7766"/>
    <w:rsid w:val="00AC3745"/>
    <w:rsid w:val="00AC63BC"/>
    <w:rsid w:val="00AC6C51"/>
    <w:rsid w:val="00AE1C6D"/>
    <w:rsid w:val="00AE60C3"/>
    <w:rsid w:val="00AF6B69"/>
    <w:rsid w:val="00B371D8"/>
    <w:rsid w:val="00B463D1"/>
    <w:rsid w:val="00B47239"/>
    <w:rsid w:val="00B51159"/>
    <w:rsid w:val="00B571A2"/>
    <w:rsid w:val="00B7760D"/>
    <w:rsid w:val="00B824CD"/>
    <w:rsid w:val="00BA6848"/>
    <w:rsid w:val="00BD474F"/>
    <w:rsid w:val="00BE5285"/>
    <w:rsid w:val="00BF7624"/>
    <w:rsid w:val="00C1279B"/>
    <w:rsid w:val="00C35F16"/>
    <w:rsid w:val="00C417EE"/>
    <w:rsid w:val="00C45676"/>
    <w:rsid w:val="00C52DC3"/>
    <w:rsid w:val="00C54002"/>
    <w:rsid w:val="00CB001E"/>
    <w:rsid w:val="00CB4AEC"/>
    <w:rsid w:val="00CD17E9"/>
    <w:rsid w:val="00D01CE0"/>
    <w:rsid w:val="00D02759"/>
    <w:rsid w:val="00D112F8"/>
    <w:rsid w:val="00D162AE"/>
    <w:rsid w:val="00D218F0"/>
    <w:rsid w:val="00D33FD6"/>
    <w:rsid w:val="00D52BAC"/>
    <w:rsid w:val="00D5457A"/>
    <w:rsid w:val="00D81AD5"/>
    <w:rsid w:val="00DA1724"/>
    <w:rsid w:val="00DA2F64"/>
    <w:rsid w:val="00DF13E2"/>
    <w:rsid w:val="00DF6B18"/>
    <w:rsid w:val="00E159AE"/>
    <w:rsid w:val="00E25BE3"/>
    <w:rsid w:val="00E358A7"/>
    <w:rsid w:val="00E426EC"/>
    <w:rsid w:val="00E46DF2"/>
    <w:rsid w:val="00E8595C"/>
    <w:rsid w:val="00EA44C3"/>
    <w:rsid w:val="00EB4918"/>
    <w:rsid w:val="00EE7A33"/>
    <w:rsid w:val="00EE7C66"/>
    <w:rsid w:val="00F07408"/>
    <w:rsid w:val="00F26037"/>
    <w:rsid w:val="00F47DBA"/>
    <w:rsid w:val="00F5351A"/>
    <w:rsid w:val="00F62F21"/>
    <w:rsid w:val="00F76939"/>
    <w:rsid w:val="00F864A0"/>
    <w:rsid w:val="00FC603D"/>
    <w:rsid w:val="00FD0260"/>
    <w:rsid w:val="00FD4B0B"/>
    <w:rsid w:val="00FE24DA"/>
    <w:rsid w:val="00FF2249"/>
    <w:rsid w:val="00FF7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4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2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23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2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2397"/>
    <w:rPr>
      <w:sz w:val="18"/>
      <w:szCs w:val="18"/>
    </w:rPr>
  </w:style>
  <w:style w:type="paragraph" w:styleId="a5">
    <w:name w:val="Normal (Web)"/>
    <w:basedOn w:val="a"/>
    <w:uiPriority w:val="99"/>
    <w:unhideWhenUsed/>
    <w:rsid w:val="007D77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B463D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463D1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C52DC3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C52DC3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C52DC3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C52DC3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C52DC3"/>
    <w:rPr>
      <w:b/>
      <w:bCs/>
    </w:rPr>
  </w:style>
  <w:style w:type="character" w:styleId="aa">
    <w:name w:val="Strong"/>
    <w:basedOn w:val="a0"/>
    <w:uiPriority w:val="22"/>
    <w:qFormat/>
    <w:rsid w:val="00EE7A33"/>
    <w:rPr>
      <w:b/>
      <w:bCs/>
    </w:rPr>
  </w:style>
  <w:style w:type="paragraph" w:styleId="ab">
    <w:name w:val="List Paragraph"/>
    <w:basedOn w:val="a"/>
    <w:uiPriority w:val="34"/>
    <w:qFormat/>
    <w:rsid w:val="00FE24DA"/>
    <w:pPr>
      <w:ind w:firstLineChars="200" w:firstLine="420"/>
    </w:pPr>
  </w:style>
  <w:style w:type="paragraph" w:styleId="ac">
    <w:name w:val="Plain Text"/>
    <w:basedOn w:val="a"/>
    <w:link w:val="Char4"/>
    <w:rsid w:val="00767ACB"/>
    <w:pPr>
      <w:adjustRightInd w:val="0"/>
      <w:textAlignment w:val="baseline"/>
    </w:pPr>
    <w:rPr>
      <w:rFonts w:ascii="宋体" w:eastAsia="宋体" w:hAnsi="Courier New" w:cs="Times New Roman"/>
      <w:szCs w:val="20"/>
    </w:rPr>
  </w:style>
  <w:style w:type="character" w:customStyle="1" w:styleId="Char4">
    <w:name w:val="纯文本 Char"/>
    <w:basedOn w:val="a0"/>
    <w:link w:val="ac"/>
    <w:rsid w:val="00767ACB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1BEE0E-A27F-47C9-8564-25E6FAFCF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1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9725291</dc:creator>
  <cp:keywords/>
  <dc:description/>
  <cp:lastModifiedBy>7816071</cp:lastModifiedBy>
  <cp:revision>106</cp:revision>
  <cp:lastPrinted>2013-07-18T05:14:00Z</cp:lastPrinted>
  <dcterms:created xsi:type="dcterms:W3CDTF">2013-04-06T23:17:00Z</dcterms:created>
  <dcterms:modified xsi:type="dcterms:W3CDTF">2013-09-27T04:18:00Z</dcterms:modified>
</cp:coreProperties>
</file>