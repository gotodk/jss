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158" w:rsidRPr="00814BAC" w:rsidRDefault="00546158">
      <w:pPr>
        <w:rPr>
          <w:rFonts w:cs="Times New Roman"/>
          <w:b/>
          <w:bCs/>
          <w:sz w:val="32"/>
          <w:szCs w:val="32"/>
        </w:rPr>
      </w:pPr>
    </w:p>
    <w:p w:rsidR="00546158" w:rsidRPr="003D2201" w:rsidRDefault="00546158" w:rsidP="00B744A6">
      <w:pPr>
        <w:jc w:val="center"/>
        <w:rPr>
          <w:rFonts w:cs="Times New Roman"/>
          <w:b/>
          <w:bCs/>
        </w:rPr>
      </w:pPr>
      <w:r w:rsidRPr="00814BAC">
        <w:rPr>
          <w:rFonts w:cs="宋体" w:hint="eastAsia"/>
          <w:b/>
          <w:bCs/>
          <w:sz w:val="32"/>
          <w:szCs w:val="32"/>
        </w:rPr>
        <w:t>服务中心信息化需求</w:t>
      </w:r>
      <w:r w:rsidRPr="00814BAC">
        <w:rPr>
          <w:b/>
          <w:bCs/>
          <w:sz w:val="32"/>
          <w:szCs w:val="32"/>
        </w:rPr>
        <w:t>—</w:t>
      </w:r>
      <w:r w:rsidRPr="00114A99">
        <w:rPr>
          <w:rFonts w:cs="宋体" w:hint="eastAsia"/>
          <w:b/>
          <w:bCs/>
          <w:sz w:val="32"/>
          <w:szCs w:val="32"/>
        </w:rPr>
        <w:t>电子购货合同履约监控</w:t>
      </w:r>
      <w:r>
        <w:rPr>
          <w:rFonts w:cs="Times New Roman"/>
          <w:b/>
          <w:bCs/>
        </w:rPr>
        <w:br/>
      </w:r>
    </w:p>
    <w:p w:rsidR="00546158" w:rsidRPr="00320A45" w:rsidRDefault="00546158" w:rsidP="00210253">
      <w:pPr>
        <w:pStyle w:val="a7"/>
        <w:numPr>
          <w:ilvl w:val="0"/>
          <w:numId w:val="3"/>
        </w:numPr>
        <w:spacing w:line="360" w:lineRule="auto"/>
        <w:ind w:left="357" w:firstLineChars="0"/>
        <w:rPr>
          <w:rFonts w:cs="Times New Roman"/>
        </w:rPr>
      </w:pPr>
      <w:r w:rsidRPr="00320A45">
        <w:rPr>
          <w:rFonts w:cs="宋体" w:hint="eastAsia"/>
          <w:b/>
          <w:bCs/>
          <w:sz w:val="32"/>
          <w:szCs w:val="32"/>
        </w:rPr>
        <w:t>电子购货合同履约监控</w:t>
      </w:r>
      <w:r w:rsidRPr="00320A45">
        <w:rPr>
          <w:rFonts w:cs="Times New Roman"/>
          <w:b/>
          <w:bCs/>
          <w:sz w:val="32"/>
          <w:szCs w:val="32"/>
        </w:rPr>
        <w:br/>
      </w:r>
      <w:r w:rsidRPr="00320A45">
        <w:rPr>
          <w:rFonts w:cs="宋体" w:hint="eastAsia"/>
        </w:rPr>
        <w:t>服务中心可对要监控的信息，设置预警条件。根据已设置的条件会实时显示预警的信息。</w:t>
      </w:r>
    </w:p>
    <w:p w:rsidR="00546158" w:rsidRDefault="00546158" w:rsidP="00210253">
      <w:pPr>
        <w:pStyle w:val="a7"/>
        <w:spacing w:line="360" w:lineRule="auto"/>
        <w:ind w:left="357" w:firstLineChars="0" w:firstLine="0"/>
        <w:rPr>
          <w:rStyle w:val="sitemappagename1"/>
          <w:rFonts w:ascii="Helvetica" w:hAnsi="Helvetica" w:cs="Helvetica"/>
          <w:color w:val="333333"/>
        </w:rPr>
      </w:pPr>
      <w:r w:rsidRPr="00320A45">
        <w:rPr>
          <w:rStyle w:val="sitemappagename1"/>
          <w:rFonts w:ascii="Helvetica" w:hAnsi="Helvetica" w:cs="宋体" w:hint="eastAsia"/>
          <w:color w:val="333333"/>
        </w:rPr>
        <w:t>服务中心</w:t>
      </w:r>
      <w:r>
        <w:rPr>
          <w:rStyle w:val="sitemappagename1"/>
          <w:rFonts w:ascii="Helvetica" w:hAnsi="Helvetica" w:cs="宋体" w:hint="eastAsia"/>
          <w:color w:val="333333"/>
        </w:rPr>
        <w:t>对</w:t>
      </w:r>
      <w:r w:rsidRPr="00320A45">
        <w:rPr>
          <w:rStyle w:val="sitemappagename1"/>
          <w:rFonts w:ascii="Helvetica" w:hAnsi="Helvetica" w:cs="宋体" w:hint="eastAsia"/>
          <w:color w:val="333333"/>
        </w:rPr>
        <w:t>预警的信息线下处理，处理后需要在平台相应记录标记。</w:t>
      </w:r>
      <w:r>
        <w:rPr>
          <w:rStyle w:val="sitemappagename1"/>
          <w:rFonts w:ascii="Helvetica" w:hAnsi="Helvetica" w:cs="宋体" w:hint="eastAsia"/>
          <w:color w:val="333333"/>
        </w:rPr>
        <w:t>查询中“通知处理”是标记是否已处理，默认为“否”。</w:t>
      </w:r>
      <w:r>
        <w:rPr>
          <w:rStyle w:val="sitemappagename1"/>
          <w:rFonts w:ascii="Helvetica" w:hAnsi="Helvetica" w:cs="Helvetica"/>
          <w:color w:val="333333"/>
        </w:rPr>
        <w:br/>
      </w:r>
      <w:r w:rsidRPr="000B601B">
        <w:rPr>
          <w:rStyle w:val="sitemappagename1"/>
          <w:rFonts w:ascii="Helvetica" w:hAnsi="Helvetica" w:cs="宋体" w:hint="eastAsia"/>
          <w:b/>
          <w:bCs/>
          <w:color w:val="333333"/>
        </w:rPr>
        <w:t>变更历史</w:t>
      </w:r>
      <w:r>
        <w:rPr>
          <w:rStyle w:val="sitemappagename1"/>
          <w:rFonts w:ascii="Helvetica" w:hAnsi="Helvetica" w:cs="Helvetica"/>
          <w:b/>
          <w:bCs/>
          <w:color w:val="333333"/>
        </w:rPr>
        <w:br/>
      </w:r>
      <w:r w:rsidRPr="000B601B">
        <w:rPr>
          <w:rStyle w:val="sitemappagename1"/>
          <w:rFonts w:ascii="Helvetica" w:hAnsi="Helvetica" w:cs="Helvetica"/>
          <w:color w:val="333333"/>
        </w:rPr>
        <w:t xml:space="preserve">2013.08.09 </w:t>
      </w:r>
      <w:r w:rsidRPr="000B601B">
        <w:rPr>
          <w:rStyle w:val="sitemappagename1"/>
          <w:rFonts w:ascii="Helvetica" w:hAnsi="Helvetica" w:cs="宋体" w:hint="eastAsia"/>
          <w:color w:val="333333"/>
        </w:rPr>
        <w:t>每个模块增加分配权限</w:t>
      </w:r>
      <w:r>
        <w:rPr>
          <w:rStyle w:val="sitemappagename1"/>
          <w:rFonts w:ascii="Helvetica" w:hAnsi="Helvetica" w:cs="Helvetica"/>
          <w:color w:val="333333"/>
        </w:rPr>
        <w:br/>
        <w:t xml:space="preserve">2013.08.12 </w:t>
      </w:r>
      <w:r>
        <w:rPr>
          <w:rStyle w:val="sitemappagename1"/>
          <w:rFonts w:ascii="Helvetica" w:hAnsi="Helvetica" w:cs="宋体" w:hint="eastAsia"/>
          <w:color w:val="333333"/>
        </w:rPr>
        <w:t>合同履约监控每个模块增加详细数据来源</w:t>
      </w:r>
    </w:p>
    <w:p w:rsidR="00546158" w:rsidRDefault="00546158">
      <w:pPr>
        <w:rPr>
          <w:rFonts w:cs="Times New Roman"/>
          <w:b/>
          <w:bCs/>
        </w:rPr>
      </w:pPr>
    </w:p>
    <w:p w:rsidR="00546158" w:rsidRPr="00797393" w:rsidRDefault="00546158" w:rsidP="002C08EA">
      <w:pPr>
        <w:spacing w:line="360" w:lineRule="auto"/>
        <w:rPr>
          <w:rFonts w:cs="Times New Roman"/>
          <w:color w:val="0000FF"/>
        </w:rPr>
      </w:pPr>
      <w:r w:rsidRPr="00605EBA">
        <w:rPr>
          <w:rFonts w:cs="宋体" w:hint="eastAsia"/>
          <w:b/>
          <w:bCs/>
          <w:sz w:val="28"/>
          <w:szCs w:val="28"/>
        </w:rPr>
        <w:t>（一）预警条件维护</w:t>
      </w:r>
      <w:r w:rsidRPr="00605EBA">
        <w:rPr>
          <w:rFonts w:cs="Times New Roman"/>
          <w:b/>
          <w:bCs/>
        </w:rPr>
        <w:br/>
      </w:r>
      <w:r w:rsidRPr="00797393">
        <w:rPr>
          <w:rFonts w:cs="宋体" w:hint="eastAsia"/>
          <w:color w:val="0000FF"/>
        </w:rPr>
        <w:t>说明：蓝色</w:t>
      </w:r>
      <w:r>
        <w:rPr>
          <w:rFonts w:cs="宋体" w:hint="eastAsia"/>
          <w:color w:val="0000FF"/>
        </w:rPr>
        <w:t>文字</w:t>
      </w:r>
      <w:r w:rsidRPr="00797393">
        <w:rPr>
          <w:rFonts w:cs="宋体" w:hint="eastAsia"/>
          <w:color w:val="0000FF"/>
        </w:rPr>
        <w:t>为开发人员标注</w:t>
      </w:r>
    </w:p>
    <w:p w:rsidR="00546158" w:rsidRDefault="00546158" w:rsidP="002C08EA">
      <w:pPr>
        <w:spacing w:line="360" w:lineRule="auto"/>
        <w:rPr>
          <w:rFonts w:cs="Times New Roman"/>
        </w:rPr>
      </w:pPr>
      <w:r>
        <w:rPr>
          <w:b/>
          <w:bCs/>
        </w:rPr>
        <w:t>1</w:t>
      </w:r>
      <w:r>
        <w:rPr>
          <w:rFonts w:cs="宋体" w:hint="eastAsia"/>
          <w:b/>
          <w:bCs/>
        </w:rPr>
        <w:t>、数据表</w:t>
      </w:r>
      <w:r>
        <w:rPr>
          <w:rFonts w:cs="Times New Roman"/>
          <w:b/>
          <w:bCs/>
        </w:rPr>
        <w:br/>
      </w:r>
      <w:r>
        <w:rPr>
          <w:rFonts w:cs="宋体" w:hint="eastAsia"/>
        </w:rPr>
        <w:t>（</w:t>
      </w:r>
      <w:r>
        <w:t>1</w:t>
      </w:r>
      <w:r>
        <w:rPr>
          <w:rFonts w:cs="宋体" w:hint="eastAsia"/>
        </w:rPr>
        <w:t>）</w:t>
      </w:r>
      <w:r w:rsidRPr="0075037E">
        <w:rPr>
          <w:rFonts w:cs="宋体" w:hint="eastAsia"/>
        </w:rPr>
        <w:t>新建</w:t>
      </w:r>
      <w:r w:rsidRPr="00852E97">
        <w:rPr>
          <w:rFonts w:cs="宋体" w:hint="eastAsia"/>
        </w:rPr>
        <w:t>【</w:t>
      </w:r>
      <w:r w:rsidRPr="009C1CAC">
        <w:rPr>
          <w:rFonts w:cs="宋体" w:hint="eastAsia"/>
        </w:rPr>
        <w:t>预警条件维护</w:t>
      </w:r>
      <w:r>
        <w:rPr>
          <w:rFonts w:cs="宋体" w:hint="eastAsia"/>
        </w:rPr>
        <w:t>表</w:t>
      </w:r>
      <w:r w:rsidRPr="00852E97">
        <w:rPr>
          <w:rFonts w:cs="宋体" w:hint="eastAsia"/>
        </w:rPr>
        <w:t>】</w:t>
      </w:r>
      <w:r w:rsidRPr="0075037E">
        <w:rPr>
          <w:rFonts w:cs="宋体" w:hint="eastAsia"/>
        </w:rPr>
        <w:t>，</w:t>
      </w:r>
      <w:r>
        <w:rPr>
          <w:rFonts w:cs="宋体" w:hint="eastAsia"/>
        </w:rPr>
        <w:t>字段有：履约结束买家提醒（天）、履约结束卖家提醒（天）、</w:t>
      </w:r>
    </w:p>
    <w:p w:rsidR="00546158" w:rsidRDefault="00546158" w:rsidP="002C08EA">
      <w:pPr>
        <w:spacing w:line="360" w:lineRule="auto"/>
        <w:rPr>
          <w:rFonts w:cs="Times New Roman"/>
        </w:rPr>
      </w:pPr>
      <w:r>
        <w:rPr>
          <w:rFonts w:cs="宋体" w:hint="eastAsia"/>
        </w:rPr>
        <w:t>延迟发货预警天数、履约保证金小于等原金额百分比、大额异常发货单金额（万元）、维护人</w:t>
      </w:r>
      <w:r>
        <w:t>(</w:t>
      </w:r>
      <w:r>
        <w:rPr>
          <w:rFonts w:ascii="宋体" w:cs="宋体"/>
          <w:color w:val="000000"/>
          <w:kern w:val="0"/>
          <w:lang w:val="zh-CN"/>
        </w:rPr>
        <w:t>createuser</w:t>
      </w:r>
      <w:r>
        <w:t>)</w:t>
      </w:r>
      <w:r>
        <w:rPr>
          <w:rFonts w:cs="宋体" w:hint="eastAsia"/>
        </w:rPr>
        <w:t>、维护时间（</w:t>
      </w:r>
      <w:r>
        <w:rPr>
          <w:rFonts w:ascii="宋体" w:cs="宋体"/>
          <w:color w:val="000000"/>
          <w:kern w:val="0"/>
          <w:lang w:val="zh-CN"/>
        </w:rPr>
        <w:t>createtime</w:t>
      </w:r>
      <w:r>
        <w:rPr>
          <w:rFonts w:cs="宋体" w:hint="eastAsia"/>
        </w:rPr>
        <w:t>）。</w:t>
      </w:r>
    </w:p>
    <w:p w:rsidR="00546158" w:rsidRPr="003E0AD4" w:rsidRDefault="00546158" w:rsidP="002C08EA">
      <w:pPr>
        <w:spacing w:line="360" w:lineRule="auto"/>
        <w:rPr>
          <w:rFonts w:cs="Times New Roman"/>
        </w:rPr>
      </w:pPr>
      <w:r>
        <w:rPr>
          <w:rFonts w:cs="宋体" w:hint="eastAsia"/>
        </w:rPr>
        <w:t>其中“大额异常发货单金额（万元）”在“</w:t>
      </w:r>
      <w:r w:rsidRPr="001F5068">
        <w:rPr>
          <w:rFonts w:cs="宋体" w:hint="eastAsia"/>
        </w:rPr>
        <w:t>异常签收统计”模块中设置。</w:t>
      </w:r>
      <w:r>
        <w:rPr>
          <w:rFonts w:cs="Times New Roman"/>
        </w:rPr>
        <w:br/>
      </w:r>
      <w:r>
        <w:rPr>
          <w:rFonts w:cs="宋体" w:hint="eastAsia"/>
        </w:rPr>
        <w:t>（</w:t>
      </w:r>
      <w:r>
        <w:t>2</w:t>
      </w:r>
      <w:r>
        <w:rPr>
          <w:rFonts w:cs="宋体" w:hint="eastAsia"/>
        </w:rPr>
        <w:t>）新建【</w:t>
      </w:r>
      <w:r w:rsidRPr="00BC59FC">
        <w:rPr>
          <w:rFonts w:cs="宋体" w:hint="eastAsia"/>
        </w:rPr>
        <w:t>电子购货合同履约监控</w:t>
      </w:r>
      <w:r>
        <w:rPr>
          <w:rFonts w:cs="宋体" w:hint="eastAsia"/>
        </w:rPr>
        <w:t>通知处理表】</w:t>
      </w:r>
      <w:r>
        <w:rPr>
          <w:rFonts w:cs="Times New Roman"/>
        </w:rPr>
        <w:br/>
      </w:r>
      <w:r>
        <w:rPr>
          <w:rFonts w:cs="宋体" w:hint="eastAsia"/>
        </w:rPr>
        <w:t>字段有：监控类型（</w:t>
      </w:r>
      <w:r w:rsidRPr="003E0AD4">
        <w:rPr>
          <w:rFonts w:cs="宋体" w:hint="eastAsia"/>
        </w:rPr>
        <w:t>履约结束前买家提醒、履约结束前卖家提醒、履约保证金不足卖家</w:t>
      </w:r>
      <w:r>
        <w:rPr>
          <w:rFonts w:cs="宋体" w:hint="eastAsia"/>
        </w:rPr>
        <w:t>、</w:t>
      </w:r>
      <w:r w:rsidRPr="00B87513">
        <w:rPr>
          <w:rFonts w:cs="宋体" w:hint="eastAsia"/>
        </w:rPr>
        <w:t>延迟发货预警</w:t>
      </w:r>
      <w:r>
        <w:rPr>
          <w:rFonts w:cs="宋体" w:hint="eastAsia"/>
        </w:rPr>
        <w:t>、卖家提醒买家签收）、是否处理、来源单号（合同编号、提货单号、发货单号）、来源数据类型（电子购货合同、提货单、发货单）、处理时间</w:t>
      </w:r>
      <w:r>
        <w:t>(</w:t>
      </w:r>
      <w:r w:rsidRPr="00797393">
        <w:rPr>
          <w:color w:val="0000FF"/>
        </w:rPr>
        <w:t>createtime</w:t>
      </w:r>
      <w:r>
        <w:t>)</w:t>
      </w:r>
      <w:r>
        <w:rPr>
          <w:rFonts w:cs="宋体" w:hint="eastAsia"/>
        </w:rPr>
        <w:t>、处理人</w:t>
      </w:r>
      <w:r>
        <w:t>(</w:t>
      </w:r>
      <w:r w:rsidRPr="00797393">
        <w:rPr>
          <w:color w:val="0000FF"/>
        </w:rPr>
        <w:t>createuser</w:t>
      </w:r>
      <w:r>
        <w:t>)</w:t>
      </w:r>
    </w:p>
    <w:p w:rsidR="00546158" w:rsidRPr="00C20223" w:rsidRDefault="00546158" w:rsidP="002C08EA">
      <w:pPr>
        <w:spacing w:line="360" w:lineRule="auto"/>
        <w:rPr>
          <w:rFonts w:cs="Times New Roman"/>
          <w:b/>
          <w:bCs/>
        </w:rPr>
      </w:pPr>
      <w:r w:rsidRPr="00B54786">
        <w:rPr>
          <w:b/>
          <w:bCs/>
        </w:rPr>
        <w:t>2</w:t>
      </w:r>
      <w:r w:rsidRPr="00B54786">
        <w:rPr>
          <w:rFonts w:cs="宋体" w:hint="eastAsia"/>
          <w:b/>
          <w:bCs/>
        </w:rPr>
        <w:t>、预警条件维护模块</w:t>
      </w:r>
      <w:r>
        <w:rPr>
          <w:rFonts w:cs="Times New Roman"/>
        </w:rPr>
        <w:br/>
      </w:r>
      <w:r w:rsidRPr="00605EBA">
        <w:rPr>
          <w:rFonts w:cs="宋体" w:hint="eastAsia"/>
        </w:rPr>
        <w:t>业务平台增加模块，路径：中国商品批量交易平台→【电子购货合同履约监控】→</w:t>
      </w:r>
      <w:r w:rsidRPr="009C1CAC">
        <w:rPr>
          <w:rFonts w:cs="宋体" w:hint="eastAsia"/>
        </w:rPr>
        <w:t>【预警条件维护</w:t>
      </w:r>
      <w:r>
        <w:rPr>
          <w:rFonts w:cs="宋体" w:hint="eastAsia"/>
        </w:rPr>
        <w:t>表</w:t>
      </w:r>
      <w:r w:rsidRPr="00605EBA">
        <w:rPr>
          <w:rFonts w:cs="宋体" w:hint="eastAsia"/>
        </w:rPr>
        <w:t>】</w:t>
      </w:r>
      <w:r>
        <w:rPr>
          <w:rFonts w:cs="Times New Roman"/>
        </w:rPr>
        <w:br/>
      </w:r>
      <w:r>
        <w:rPr>
          <w:rFonts w:cs="宋体" w:hint="eastAsia"/>
        </w:rPr>
        <w:t>权限：平台事业部服务中心总经理与经理</w:t>
      </w:r>
    </w:p>
    <w:p w:rsidR="00546158" w:rsidRPr="00F42C71" w:rsidRDefault="00CB04AA" w:rsidP="00605EBA">
      <w:pPr>
        <w:pStyle w:val="a7"/>
        <w:ind w:left="360" w:firstLineChars="0" w:firstLine="0"/>
        <w:rPr>
          <w:rFonts w:cs="Times New Roman"/>
        </w:rPr>
      </w:pPr>
      <w:r>
        <w:rPr>
          <w:rFonts w:ascii="宋体" w:cs="Times New Roman"/>
          <w:color w:val="000000"/>
          <w:kern w:val="0"/>
          <w:lang w:val="zh-C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258.75pt">
            <v:imagedata r:id="rId6" o:title=""/>
          </v:shape>
        </w:pict>
      </w:r>
      <w:r w:rsidR="00546158" w:rsidRPr="00F42C71">
        <w:rPr>
          <w:rFonts w:cs="Times New Roman"/>
        </w:rPr>
        <w:br/>
      </w:r>
      <w:r w:rsidR="00546158" w:rsidRPr="00F42C71">
        <w:rPr>
          <w:rFonts w:cs="宋体" w:hint="eastAsia"/>
        </w:rPr>
        <w:t>第一次提交时写入【</w:t>
      </w:r>
      <w:r w:rsidR="00546158" w:rsidRPr="009C1CAC">
        <w:rPr>
          <w:rFonts w:cs="宋体" w:hint="eastAsia"/>
        </w:rPr>
        <w:t>预警条件维护</w:t>
      </w:r>
      <w:r w:rsidR="00546158">
        <w:rPr>
          <w:rFonts w:cs="宋体" w:hint="eastAsia"/>
        </w:rPr>
        <w:t>表</w:t>
      </w:r>
      <w:r w:rsidR="00546158" w:rsidRPr="00F42C71">
        <w:rPr>
          <w:rFonts w:cs="宋体" w:hint="eastAsia"/>
        </w:rPr>
        <w:t>】，以后维护时更新数据</w:t>
      </w:r>
      <w:r w:rsidR="00546158">
        <w:rPr>
          <w:rFonts w:cs="宋体" w:hint="eastAsia"/>
        </w:rPr>
        <w:t>，不需记录历史。</w:t>
      </w:r>
    </w:p>
    <w:p w:rsidR="00546158" w:rsidRPr="00797393" w:rsidRDefault="00546158" w:rsidP="002B35A7">
      <w:pPr>
        <w:spacing w:line="360" w:lineRule="auto"/>
        <w:rPr>
          <w:rStyle w:val="sitemappagename1"/>
          <w:rFonts w:ascii="Helvetica" w:hAnsi="Helvetica" w:cs="Helvetica"/>
          <w:b/>
          <w:bCs/>
          <w:color w:val="333333"/>
          <w:sz w:val="28"/>
          <w:szCs w:val="28"/>
        </w:rPr>
      </w:pPr>
      <w:r>
        <w:rPr>
          <w:rFonts w:cs="Times New Roman"/>
          <w:b/>
          <w:bCs/>
        </w:rPr>
        <w:br/>
      </w:r>
      <w:r w:rsidRPr="00605EBA">
        <w:rPr>
          <w:rFonts w:cs="宋体" w:hint="eastAsia"/>
          <w:b/>
          <w:bCs/>
          <w:sz w:val="28"/>
          <w:szCs w:val="28"/>
        </w:rPr>
        <w:t>（二）</w:t>
      </w:r>
      <w:r w:rsidRPr="00605EBA">
        <w:rPr>
          <w:rStyle w:val="sitemappagename1"/>
          <w:rFonts w:ascii="Helvetica" w:hAnsi="Helvetica" w:cs="宋体" w:hint="eastAsia"/>
          <w:b/>
          <w:bCs/>
          <w:color w:val="333333"/>
          <w:sz w:val="28"/>
          <w:szCs w:val="28"/>
        </w:rPr>
        <w:t>预警信息查询</w:t>
      </w:r>
      <w:r>
        <w:rPr>
          <w:rStyle w:val="sitemappagename1"/>
          <w:rFonts w:ascii="Helvetica" w:hAnsi="Helvetica" w:cs="Helvetica"/>
          <w:b/>
          <w:bCs/>
          <w:color w:val="333333"/>
          <w:sz w:val="28"/>
          <w:szCs w:val="28"/>
        </w:rPr>
        <w:br/>
      </w:r>
      <w:r w:rsidRPr="00797393">
        <w:rPr>
          <w:rFonts w:cs="宋体" w:hint="eastAsia"/>
          <w:color w:val="0000FF"/>
        </w:rPr>
        <w:t>说明：蓝色</w:t>
      </w:r>
      <w:r>
        <w:rPr>
          <w:rFonts w:cs="宋体" w:hint="eastAsia"/>
          <w:color w:val="0000FF"/>
        </w:rPr>
        <w:t>文字</w:t>
      </w:r>
      <w:r w:rsidRPr="00797393">
        <w:rPr>
          <w:rFonts w:cs="宋体" w:hint="eastAsia"/>
          <w:color w:val="0000FF"/>
        </w:rPr>
        <w:t>为开发人员标注</w:t>
      </w:r>
    </w:p>
    <w:p w:rsidR="00546158" w:rsidRDefault="00546158" w:rsidP="002B35A7">
      <w:pPr>
        <w:spacing w:line="360" w:lineRule="auto"/>
        <w:rPr>
          <w:ins w:id="0" w:author="admin" w:date="2013-08-14T11:07:00Z"/>
          <w:rFonts w:cs="Times New Roman"/>
        </w:rPr>
      </w:pPr>
      <w:r w:rsidRPr="0097197F">
        <w:rPr>
          <w:rStyle w:val="sitemappagename1"/>
          <w:rFonts w:ascii="Helvetica" w:hAnsi="Helvetica" w:cs="宋体" w:hint="eastAsia"/>
          <w:color w:val="FF0000"/>
        </w:rPr>
        <w:t>查询中相关操作及查询放在列表最前面，列表太长时下方需要滚动条。</w:t>
      </w:r>
      <w:r w:rsidRPr="0097197F">
        <w:rPr>
          <w:rStyle w:val="sitemappagename1"/>
          <w:rFonts w:ascii="Helvetica" w:hAnsi="Helvetica" w:cs="Helvetica"/>
          <w:color w:val="FF0000"/>
        </w:rPr>
        <w:br/>
      </w:r>
      <w:r w:rsidRPr="0097197F">
        <w:rPr>
          <w:rStyle w:val="sitemappagename1"/>
          <w:rFonts w:ascii="Helvetica" w:hAnsi="Helvetica" w:cs="宋体" w:hint="eastAsia"/>
          <w:color w:val="FF0000"/>
        </w:rPr>
        <w:t>带滚动条的列表宽度参</w:t>
      </w:r>
      <w:r>
        <w:rPr>
          <w:rStyle w:val="sitemappagename1"/>
          <w:rFonts w:ascii="Helvetica" w:hAnsi="Helvetica" w:cs="宋体" w:hint="eastAsia"/>
          <w:color w:val="FF0000"/>
        </w:rPr>
        <w:t>考</w:t>
      </w:r>
      <w:r w:rsidRPr="0097197F">
        <w:rPr>
          <w:rFonts w:cs="宋体" w:hint="eastAsia"/>
          <w:color w:val="FF0000"/>
        </w:rPr>
        <w:t>中国商品批量交易平台→用户管理→</w:t>
      </w:r>
      <w:r w:rsidR="00CB04AA">
        <w:rPr>
          <w:rFonts w:cs="Times New Roman"/>
          <w:noProof/>
          <w:color w:val="FF0000"/>
        </w:rPr>
        <w:pict>
          <v:shape id="图片 1" o:spid="_x0000_i1026" type="#_x0000_t75" alt="http://192.168.0.26:81/Web/imgx/zk.gif" style="width:12pt;height:12pt;visibility:visible">
            <v:imagedata r:id="rId7" o:title=""/>
          </v:shape>
        </w:pict>
      </w:r>
      <w:r w:rsidRPr="0097197F">
        <w:rPr>
          <w:rFonts w:cs="宋体" w:hint="eastAsia"/>
          <w:color w:val="FF0000"/>
        </w:rPr>
        <w:t>交易用户查看。</w:t>
      </w:r>
      <w:r>
        <w:rPr>
          <w:rStyle w:val="sitemappagename1"/>
          <w:rFonts w:ascii="Helvetica" w:hAnsi="Helvetica" w:cs="Helvetica"/>
          <w:b/>
          <w:bCs/>
          <w:color w:val="333333"/>
          <w:sz w:val="28"/>
          <w:szCs w:val="28"/>
        </w:rPr>
        <w:br/>
      </w:r>
      <w:r w:rsidRPr="00140679">
        <w:rPr>
          <w:rFonts w:cs="宋体" w:hint="eastAsia"/>
        </w:rPr>
        <w:t>查询列表的买家与卖家联系人、联系方式，来自【登录账号信息表】中“联系人姓名”、“联系人手机号”</w:t>
      </w:r>
      <w:r>
        <w:rPr>
          <w:rFonts w:cs="宋体" w:hint="eastAsia"/>
          <w:b/>
          <w:bCs/>
        </w:rPr>
        <w:t>。</w:t>
      </w:r>
      <w:r>
        <w:rPr>
          <w:rFonts w:cs="Times New Roman"/>
          <w:b/>
          <w:bCs/>
        </w:rPr>
        <w:br/>
      </w:r>
      <w:r w:rsidRPr="00605EBA">
        <w:rPr>
          <w:rFonts w:cs="宋体" w:hint="eastAsia"/>
        </w:rPr>
        <w:t>业务平台增加模块，路径：中国商品批量交易平台→【电子购货合同履约监控】→【</w:t>
      </w:r>
      <w:r w:rsidRPr="00D610F6">
        <w:rPr>
          <w:rFonts w:cs="宋体" w:hint="eastAsia"/>
        </w:rPr>
        <w:t>预警信息查询</w:t>
      </w:r>
      <w:r w:rsidRPr="00605EBA">
        <w:rPr>
          <w:rFonts w:cs="宋体" w:hint="eastAsia"/>
        </w:rPr>
        <w:t>】</w:t>
      </w:r>
      <w:r>
        <w:rPr>
          <w:rFonts w:cs="Times New Roman"/>
        </w:rPr>
        <w:br/>
      </w:r>
      <w:r>
        <w:rPr>
          <w:rFonts w:cs="宋体" w:hint="eastAsia"/>
        </w:rPr>
        <w:t>权限：平台事业部服务中心全员</w:t>
      </w:r>
      <w:r>
        <w:rPr>
          <w:rFonts w:cs="Times New Roman"/>
        </w:rPr>
        <w:br/>
      </w:r>
      <w:r w:rsidRPr="002B6F44">
        <w:rPr>
          <w:rFonts w:cs="宋体" w:hint="eastAsia"/>
        </w:rPr>
        <w:t>横向以下</w:t>
      </w:r>
      <w:r>
        <w:rPr>
          <w:rFonts w:cs="宋体" w:hint="eastAsia"/>
        </w:rPr>
        <w:t>四个</w:t>
      </w:r>
      <w:r w:rsidRPr="002B6F44">
        <w:rPr>
          <w:rFonts w:cs="宋体" w:hint="eastAsia"/>
        </w:rPr>
        <w:t>标签</w:t>
      </w:r>
      <w:r>
        <w:rPr>
          <w:rFonts w:cs="宋体" w:hint="eastAsia"/>
        </w:rPr>
        <w:t>（除大额异常签收单外）</w:t>
      </w:r>
      <w:r w:rsidRPr="002B6F44">
        <w:rPr>
          <w:rFonts w:cs="宋体" w:hint="eastAsia"/>
        </w:rPr>
        <w:t>。</w:t>
      </w:r>
      <w:r>
        <w:rPr>
          <w:rFonts w:cs="Times New Roman"/>
        </w:rPr>
        <w:br/>
      </w:r>
      <w:r w:rsidRPr="002B6F44">
        <w:rPr>
          <w:b/>
          <w:bCs/>
        </w:rPr>
        <w:t>1</w:t>
      </w:r>
      <w:r w:rsidRPr="002B6F44">
        <w:rPr>
          <w:rFonts w:cs="宋体" w:hint="eastAsia"/>
          <w:b/>
          <w:bCs/>
        </w:rPr>
        <w:t>、履约结束前买家提醒</w:t>
      </w:r>
      <w:r>
        <w:rPr>
          <w:rFonts w:cs="Times New Roman"/>
          <w:b/>
          <w:bCs/>
        </w:rPr>
        <w:br/>
      </w:r>
      <w:r w:rsidRPr="002B6F44">
        <w:rPr>
          <w:rFonts w:cs="宋体" w:hint="eastAsia"/>
        </w:rPr>
        <w:t>列表内容：根据</w:t>
      </w:r>
      <w:r w:rsidRPr="00F42C71">
        <w:rPr>
          <w:rFonts w:cs="宋体" w:hint="eastAsia"/>
        </w:rPr>
        <w:t>【电子购货合同履约监控动态参数设定表】</w:t>
      </w:r>
      <w:r>
        <w:rPr>
          <w:rFonts w:cs="宋体" w:hint="eastAsia"/>
        </w:rPr>
        <w:t>中“履约结束买家提醒”字段值</w:t>
      </w:r>
      <w:r w:rsidRPr="002B6F44">
        <w:rPr>
          <w:rFonts w:cs="宋体" w:hint="eastAsia"/>
        </w:rPr>
        <w:t>，显示距合同结束期相应天数内，</w:t>
      </w:r>
      <w:r>
        <w:rPr>
          <w:rFonts w:cs="宋体" w:hint="eastAsia"/>
        </w:rPr>
        <w:t>买家</w:t>
      </w:r>
      <w:r w:rsidRPr="002B6F44">
        <w:rPr>
          <w:rFonts w:cs="宋体" w:hint="eastAsia"/>
        </w:rPr>
        <w:t>尚未完全下达提货单</w:t>
      </w:r>
      <w:r>
        <w:rPr>
          <w:rFonts w:cs="宋体" w:hint="eastAsia"/>
        </w:rPr>
        <w:t>但合同还在执行的信息，以合同为主显示。</w:t>
      </w:r>
    </w:p>
    <w:p w:rsidR="00546158" w:rsidRDefault="00546158" w:rsidP="002B35A7">
      <w:pPr>
        <w:spacing w:line="360" w:lineRule="auto"/>
        <w:rPr>
          <w:rFonts w:cs="Times New Roman"/>
        </w:rPr>
      </w:pPr>
      <w:r>
        <w:rPr>
          <w:rFonts w:cs="宋体" w:hint="eastAsia"/>
        </w:rPr>
        <w:t>【</w:t>
      </w:r>
      <w:r w:rsidRPr="00543730">
        <w:rPr>
          <w:rFonts w:cs="宋体" w:hint="eastAsia"/>
        </w:rPr>
        <w:t>中标定标信息表</w:t>
      </w:r>
      <w:r>
        <w:rPr>
          <w:rFonts w:cs="宋体" w:hint="eastAsia"/>
        </w:rPr>
        <w:t>】中合同状态为“定标”的数据。</w:t>
      </w:r>
    </w:p>
    <w:p w:rsidR="00546158" w:rsidRDefault="00546158" w:rsidP="002B35A7">
      <w:pPr>
        <w:spacing w:line="360" w:lineRule="auto"/>
        <w:rPr>
          <w:rFonts w:ascii="宋体" w:cs="Times New Roman"/>
          <w:color w:val="000000"/>
          <w:kern w:val="0"/>
          <w:lang w:val="zh-CN"/>
        </w:rPr>
      </w:pPr>
      <w:r w:rsidRPr="009455AC">
        <w:rPr>
          <w:rFonts w:cs="宋体" w:hint="eastAsia"/>
          <w:color w:val="0000FF"/>
        </w:rPr>
        <w:t>数据获取规则：合同结束日期倒推</w:t>
      </w:r>
      <w:r w:rsidRPr="009455AC">
        <w:rPr>
          <w:color w:val="0000FF"/>
        </w:rPr>
        <w:t>n</w:t>
      </w:r>
      <w:r w:rsidRPr="009455AC">
        <w:rPr>
          <w:rFonts w:cs="宋体" w:hint="eastAsia"/>
          <w:color w:val="0000FF"/>
        </w:rPr>
        <w:t>天（</w:t>
      </w:r>
      <w:r w:rsidRPr="009455AC">
        <w:rPr>
          <w:color w:val="0000FF"/>
        </w:rPr>
        <w:t>DateAdd(dd</w:t>
      </w:r>
      <w:r w:rsidRPr="009455AC">
        <w:rPr>
          <w:rFonts w:cs="宋体" w:hint="eastAsia"/>
          <w:color w:val="0000FF"/>
        </w:rPr>
        <w:t>，－设定条件天数，合同结束日期</w:t>
      </w:r>
      <w:r w:rsidRPr="009455AC">
        <w:rPr>
          <w:color w:val="0000FF"/>
        </w:rPr>
        <w:t>)</w:t>
      </w:r>
      <w:r w:rsidRPr="009455AC">
        <w:rPr>
          <w:rFonts w:cs="宋体" w:hint="eastAsia"/>
          <w:color w:val="0000FF"/>
        </w:rPr>
        <w:t>）＜当前日期（</w:t>
      </w:r>
      <w:r w:rsidRPr="009455AC">
        <w:rPr>
          <w:color w:val="0000FF"/>
        </w:rPr>
        <w:t>GetDate()</w:t>
      </w:r>
      <w:r w:rsidRPr="009455AC">
        <w:rPr>
          <w:rFonts w:cs="宋体" w:hint="eastAsia"/>
          <w:color w:val="0000FF"/>
        </w:rPr>
        <w:t>）≤合同结束日期</w:t>
      </w:r>
      <w:r>
        <w:rPr>
          <w:color w:val="0000FF"/>
        </w:rPr>
        <w:t xml:space="preserve"> and </w:t>
      </w:r>
      <w:r>
        <w:rPr>
          <w:rFonts w:cs="宋体" w:hint="eastAsia"/>
          <w:color w:val="0000FF"/>
        </w:rPr>
        <w:t>合同状态为“定标”。主表为【中标定标信息表】。</w:t>
      </w:r>
      <w:r>
        <w:rPr>
          <w:rFonts w:cs="Times New Roman"/>
        </w:rPr>
        <w:br/>
      </w:r>
      <w:r>
        <w:rPr>
          <w:rFonts w:cs="宋体" w:hint="eastAsia"/>
        </w:rPr>
        <w:t>显示顺序：合同结束时间从早到晚显示。</w:t>
      </w:r>
      <w:r>
        <w:rPr>
          <w:rFonts w:cs="Times New Roman"/>
        </w:rPr>
        <w:br/>
      </w:r>
      <w:r>
        <w:rPr>
          <w:rFonts w:cs="宋体" w:hint="eastAsia"/>
        </w:rPr>
        <w:t>页面布局及详情字段如下：</w:t>
      </w:r>
      <w:r w:rsidRPr="00FE2A79">
        <w:rPr>
          <w:rFonts w:cs="宋体" w:hint="eastAsia"/>
        </w:rPr>
        <w:t>在“买家账号”前增加“买家冻结状态”</w:t>
      </w:r>
      <w:r>
        <w:rPr>
          <w:rFonts w:cs="Times New Roman"/>
          <w:b/>
          <w:bCs/>
        </w:rPr>
        <w:br/>
      </w:r>
      <w:r w:rsidR="00CB04AA">
        <w:rPr>
          <w:rFonts w:ascii="宋体" w:cs="Times New Roman"/>
          <w:color w:val="000000"/>
          <w:kern w:val="0"/>
          <w:lang w:val="zh-CN"/>
        </w:rPr>
        <w:lastRenderedPageBreak/>
        <w:pict>
          <v:shape id="_x0000_i1027" type="#_x0000_t75" style="width:654pt;height:197.25pt">
            <v:imagedata r:id="rId8" o:title=""/>
          </v:shape>
        </w:pict>
      </w:r>
      <w:r>
        <w:rPr>
          <w:rFonts w:ascii="宋体" w:cs="宋体" w:hint="eastAsia"/>
          <w:color w:val="000000"/>
          <w:kern w:val="0"/>
          <w:lang w:val="zh-CN"/>
        </w:rPr>
        <w:t>字段说明：</w:t>
      </w:r>
      <w:r>
        <w:rPr>
          <w:rFonts w:ascii="宋体" w:cs="Times New Roman"/>
          <w:color w:val="000000"/>
          <w:kern w:val="0"/>
          <w:lang w:val="zh-CN"/>
        </w:rPr>
        <w:br/>
      </w:r>
      <w:r>
        <w:rPr>
          <w:rFonts w:ascii="宋体" w:cs="宋体" w:hint="eastAsia"/>
          <w:color w:val="000000"/>
          <w:kern w:val="0"/>
          <w:lang w:val="zh-CN"/>
        </w:rPr>
        <w:t>是</w:t>
      </w:r>
      <w:r w:rsidRPr="00541C6F">
        <w:rPr>
          <w:rFonts w:cs="宋体" w:hint="eastAsia"/>
        </w:rPr>
        <w:t>否已处理：全部、是、否，每条记录默认为“否”，点击“通知处理”后显示为“是”</w:t>
      </w:r>
      <w:r>
        <w:rPr>
          <w:rFonts w:cs="宋体" w:hint="eastAsia"/>
        </w:rPr>
        <w:t>。点击“通知处理”时需要在</w:t>
      </w:r>
      <w:r w:rsidRPr="00541C6F">
        <w:rPr>
          <w:rFonts w:cs="宋体" w:hint="eastAsia"/>
        </w:rPr>
        <w:t>【电子购货合同履约监控</w:t>
      </w:r>
      <w:r>
        <w:rPr>
          <w:rFonts w:cs="宋体" w:hint="eastAsia"/>
        </w:rPr>
        <w:t>通知处理表</w:t>
      </w:r>
      <w:r w:rsidRPr="00541C6F">
        <w:rPr>
          <w:rFonts w:cs="宋体" w:hint="eastAsia"/>
        </w:rPr>
        <w:t>】插入一条数据，“</w:t>
      </w:r>
      <w:r>
        <w:rPr>
          <w:rFonts w:cs="宋体" w:hint="eastAsia"/>
        </w:rPr>
        <w:t>监控类型”为“</w:t>
      </w:r>
      <w:r w:rsidRPr="003E0AD4">
        <w:rPr>
          <w:rFonts w:cs="宋体" w:hint="eastAsia"/>
        </w:rPr>
        <w:t>履约结束前买家提醒</w:t>
      </w:r>
      <w:r>
        <w:rPr>
          <w:rFonts w:cs="宋体" w:hint="eastAsia"/>
        </w:rPr>
        <w:t>”，是否处理为“是”，来源单号为“合同编号”，来源数据类型为“电子购货合同”，操作人为登录业务平台员工姓名</w:t>
      </w:r>
      <w:r>
        <w:t>(</w:t>
      </w:r>
      <w:r w:rsidRPr="00797393">
        <w:rPr>
          <w:rFonts w:cs="宋体" w:hint="eastAsia"/>
          <w:color w:val="0000FF"/>
        </w:rPr>
        <w:t>使用</w:t>
      </w:r>
      <w:r w:rsidRPr="00797393">
        <w:rPr>
          <w:color w:val="0000FF"/>
        </w:rPr>
        <w:t>createuser</w:t>
      </w:r>
      <w:r w:rsidRPr="00797393">
        <w:rPr>
          <w:rFonts w:cs="宋体" w:hint="eastAsia"/>
          <w:color w:val="0000FF"/>
        </w:rPr>
        <w:t>字段，保存操作人工号</w:t>
      </w:r>
      <w:r>
        <w:t>)</w:t>
      </w:r>
      <w:r>
        <w:rPr>
          <w:rFonts w:cs="宋体" w:hint="eastAsia"/>
        </w:rPr>
        <w:t>，操作时间为处理时的时间。</w:t>
      </w:r>
      <w:r>
        <w:rPr>
          <w:rFonts w:ascii="宋体" w:cs="Times New Roman"/>
          <w:color w:val="000000"/>
          <w:kern w:val="0"/>
          <w:lang w:val="zh-CN"/>
        </w:rPr>
        <w:br/>
      </w:r>
      <w:r>
        <w:rPr>
          <w:rFonts w:ascii="宋体" w:cs="宋体" w:hint="eastAsia"/>
          <w:color w:val="000000"/>
          <w:kern w:val="0"/>
          <w:lang w:val="zh-CN"/>
        </w:rPr>
        <w:t>合同开始时间：为定标时间，只取到日便可。</w:t>
      </w:r>
      <w:r>
        <w:rPr>
          <w:rFonts w:ascii="宋体" w:cs="Times New Roman"/>
          <w:color w:val="000000"/>
          <w:kern w:val="0"/>
          <w:lang w:val="zh-CN"/>
        </w:rPr>
        <w:br/>
      </w:r>
      <w:r>
        <w:rPr>
          <w:rFonts w:ascii="宋体" w:cs="宋体" w:hint="eastAsia"/>
          <w:color w:val="000000"/>
          <w:kern w:val="0"/>
          <w:lang w:val="zh-CN"/>
        </w:rPr>
        <w:t>合同结束时间：来自【中标定标信息表】“合同结束日期”。</w:t>
      </w:r>
    </w:p>
    <w:p w:rsidR="00546158" w:rsidRDefault="00546158" w:rsidP="002B35A7">
      <w:pPr>
        <w:spacing w:line="360" w:lineRule="auto"/>
        <w:rPr>
          <w:rFonts w:cs="Times New Roman"/>
        </w:rPr>
      </w:pPr>
      <w:r w:rsidRPr="00797393">
        <w:rPr>
          <w:rFonts w:ascii="宋体" w:cs="宋体" w:hint="eastAsia"/>
          <w:color w:val="0000FF"/>
          <w:kern w:val="0"/>
          <w:lang w:val="zh-CN"/>
        </w:rPr>
        <w:t>未提货数量：【中标定标信息表中】的中标数量－已提货数量。</w:t>
      </w:r>
      <w:r w:rsidRPr="00797393">
        <w:rPr>
          <w:rFonts w:ascii="宋体" w:cs="Times New Roman"/>
          <w:color w:val="0000FF"/>
          <w:kern w:val="0"/>
          <w:lang w:val="zh-CN"/>
        </w:rPr>
        <w:br/>
      </w:r>
      <w:r>
        <w:rPr>
          <w:rFonts w:ascii="宋体" w:cs="宋体" w:hint="eastAsia"/>
          <w:color w:val="000000"/>
          <w:kern w:val="0"/>
          <w:lang w:val="zh-CN"/>
        </w:rPr>
        <w:t>未签收数量：是指已下达提货单但还没有签收的的数量。以下四个字段都为空时便为未签收，【</w:t>
      </w:r>
      <w:r w:rsidRPr="004843D0">
        <w:rPr>
          <w:rFonts w:ascii="宋体" w:cs="宋体" w:hint="eastAsia"/>
          <w:color w:val="000000"/>
          <w:kern w:val="0"/>
          <w:lang w:val="zh-CN"/>
        </w:rPr>
        <w:t>提货单与发货单信息表</w:t>
      </w:r>
      <w:r>
        <w:rPr>
          <w:rFonts w:ascii="宋体" w:cs="宋体" w:hint="eastAsia"/>
          <w:color w:val="000000"/>
          <w:kern w:val="0"/>
          <w:lang w:val="zh-CN"/>
        </w:rPr>
        <w:t>】中“</w:t>
      </w:r>
      <w:r w:rsidRPr="004843D0">
        <w:rPr>
          <w:rFonts w:ascii="宋体" w:cs="宋体" w:hint="eastAsia"/>
          <w:color w:val="000000"/>
          <w:kern w:val="0"/>
          <w:lang w:val="zh-CN"/>
        </w:rPr>
        <w:t>买家无异议收货操作时间</w:t>
      </w:r>
      <w:r>
        <w:rPr>
          <w:rFonts w:ascii="宋体" w:cs="宋体" w:hint="eastAsia"/>
          <w:color w:val="000000"/>
          <w:kern w:val="0"/>
          <w:lang w:val="zh-CN"/>
        </w:rPr>
        <w:t>”</w:t>
      </w:r>
      <w:r>
        <w:rPr>
          <w:rFonts w:cs="宋体" w:hint="eastAsia"/>
        </w:rPr>
        <w:t>、“</w:t>
      </w:r>
      <w:r w:rsidRPr="004843D0">
        <w:rPr>
          <w:rFonts w:ascii="宋体" w:cs="宋体" w:hint="eastAsia"/>
          <w:color w:val="000000"/>
          <w:kern w:val="0"/>
          <w:lang w:val="zh-CN"/>
        </w:rPr>
        <w:t>买家有异议收货操作时间</w:t>
      </w:r>
      <w:r>
        <w:rPr>
          <w:rFonts w:ascii="宋体" w:cs="宋体" w:hint="eastAsia"/>
          <w:color w:val="000000"/>
          <w:kern w:val="0"/>
          <w:lang w:val="zh-CN"/>
        </w:rPr>
        <w:t>”、“</w:t>
      </w:r>
      <w:r w:rsidRPr="004843D0">
        <w:rPr>
          <w:rFonts w:ascii="宋体" w:cs="宋体" w:hint="eastAsia"/>
          <w:color w:val="000000"/>
          <w:kern w:val="0"/>
          <w:lang w:val="zh-CN"/>
        </w:rPr>
        <w:t>买家部分收货操作时间</w:t>
      </w:r>
      <w:r>
        <w:rPr>
          <w:rFonts w:ascii="宋体" w:cs="宋体" w:hint="eastAsia"/>
          <w:color w:val="000000"/>
          <w:kern w:val="0"/>
          <w:lang w:val="zh-CN"/>
        </w:rPr>
        <w:t>”、“</w:t>
      </w:r>
      <w:r w:rsidRPr="004843D0">
        <w:rPr>
          <w:rFonts w:ascii="宋体" w:cs="宋体" w:hint="eastAsia"/>
          <w:color w:val="000000"/>
          <w:kern w:val="0"/>
          <w:lang w:val="zh-CN"/>
        </w:rPr>
        <w:t>买家请重新发货操作时间</w:t>
      </w:r>
      <w:r>
        <w:rPr>
          <w:rFonts w:ascii="宋体" w:cs="宋体" w:hint="eastAsia"/>
          <w:color w:val="000000"/>
          <w:kern w:val="0"/>
          <w:lang w:val="zh-CN"/>
        </w:rPr>
        <w:t>”。（</w:t>
      </w:r>
      <w:r>
        <w:rPr>
          <w:rFonts w:ascii="宋体" w:cs="宋体" w:hint="eastAsia"/>
          <w:color w:val="0000FF"/>
          <w:kern w:val="0"/>
          <w:lang w:val="zh-CN"/>
        </w:rPr>
        <w:t>以</w:t>
      </w:r>
      <w:r w:rsidRPr="00797393">
        <w:rPr>
          <w:rFonts w:ascii="宋体" w:cs="宋体"/>
          <w:color w:val="0000FF"/>
          <w:kern w:val="0"/>
          <w:lang w:val="zh-CN"/>
        </w:rPr>
        <w:t>null</w:t>
      </w:r>
      <w:r w:rsidRPr="00797393">
        <w:rPr>
          <w:rFonts w:ascii="宋体" w:cs="宋体" w:hint="eastAsia"/>
          <w:color w:val="0000FF"/>
          <w:kern w:val="0"/>
          <w:lang w:val="zh-CN"/>
        </w:rPr>
        <w:t>作为空，其余皆不算。</w:t>
      </w:r>
      <w:r>
        <w:rPr>
          <w:rFonts w:ascii="宋体" w:cs="宋体" w:hint="eastAsia"/>
          <w:color w:val="000000"/>
          <w:kern w:val="0"/>
          <w:lang w:val="zh-CN"/>
        </w:rPr>
        <w:t>）</w:t>
      </w:r>
      <w:r>
        <w:rPr>
          <w:rFonts w:cs="Times New Roman"/>
          <w:b/>
          <w:bCs/>
        </w:rPr>
        <w:br/>
      </w:r>
      <w:r>
        <w:rPr>
          <w:rFonts w:cs="Times New Roman"/>
          <w:b/>
          <w:bCs/>
        </w:rPr>
        <w:br/>
      </w:r>
      <w:r>
        <w:rPr>
          <w:b/>
          <w:bCs/>
        </w:rPr>
        <w:t>2</w:t>
      </w:r>
      <w:r w:rsidRPr="002B6F44">
        <w:rPr>
          <w:rFonts w:cs="宋体" w:hint="eastAsia"/>
          <w:b/>
          <w:bCs/>
        </w:rPr>
        <w:t>、履约结束前</w:t>
      </w:r>
      <w:r>
        <w:rPr>
          <w:rFonts w:cs="宋体" w:hint="eastAsia"/>
          <w:b/>
          <w:bCs/>
        </w:rPr>
        <w:t>卖家</w:t>
      </w:r>
      <w:r w:rsidRPr="002B6F44">
        <w:rPr>
          <w:rFonts w:cs="宋体" w:hint="eastAsia"/>
          <w:b/>
          <w:bCs/>
        </w:rPr>
        <w:t>提醒</w:t>
      </w:r>
      <w:r>
        <w:rPr>
          <w:rFonts w:cs="Times New Roman"/>
          <w:b/>
          <w:bCs/>
        </w:rPr>
        <w:br/>
      </w:r>
      <w:r w:rsidRPr="002B6F44">
        <w:rPr>
          <w:rFonts w:cs="宋体" w:hint="eastAsia"/>
        </w:rPr>
        <w:t>列表内容：根据</w:t>
      </w:r>
      <w:r w:rsidRPr="00F42C71">
        <w:rPr>
          <w:rFonts w:cs="宋体" w:hint="eastAsia"/>
        </w:rPr>
        <w:t>【电子购货合同履约监控动态参数设定表】</w:t>
      </w:r>
      <w:r>
        <w:rPr>
          <w:rFonts w:cs="宋体" w:hint="eastAsia"/>
        </w:rPr>
        <w:t>中“履约结束卖家提醒”字段值</w:t>
      </w:r>
      <w:r w:rsidRPr="002B6F44">
        <w:rPr>
          <w:rFonts w:cs="宋体" w:hint="eastAsia"/>
        </w:rPr>
        <w:t>，显示距合同结束期相应天数内</w:t>
      </w:r>
      <w:r>
        <w:rPr>
          <w:rFonts w:cs="宋体" w:hint="eastAsia"/>
        </w:rPr>
        <w:t>，卖家未录入发货信息或未录入邮寄信息，但合同还在执行的信息，以提货单为主显示。</w:t>
      </w:r>
    </w:p>
    <w:p w:rsidR="00546158" w:rsidRDefault="00546158" w:rsidP="002B35A7">
      <w:pPr>
        <w:spacing w:line="360" w:lineRule="auto"/>
        <w:rPr>
          <w:rFonts w:cs="Times New Roman"/>
        </w:rPr>
      </w:pPr>
      <w:r>
        <w:rPr>
          <w:rFonts w:cs="宋体" w:hint="eastAsia"/>
        </w:rPr>
        <w:t>【</w:t>
      </w:r>
      <w:r w:rsidRPr="00543730">
        <w:rPr>
          <w:rFonts w:cs="宋体" w:hint="eastAsia"/>
        </w:rPr>
        <w:t>中标定标信息表</w:t>
      </w:r>
      <w:r>
        <w:rPr>
          <w:rFonts w:cs="宋体" w:hint="eastAsia"/>
        </w:rPr>
        <w:t>】中合同状态为“定标”数据对应的提货单。</w:t>
      </w:r>
    </w:p>
    <w:p w:rsidR="00546158" w:rsidRDefault="00546158" w:rsidP="00F534A2">
      <w:pPr>
        <w:spacing w:line="360" w:lineRule="auto"/>
        <w:rPr>
          <w:rFonts w:cs="Times New Roman"/>
        </w:rPr>
      </w:pPr>
      <w:r w:rsidRPr="009455AC">
        <w:rPr>
          <w:rFonts w:cs="宋体" w:hint="eastAsia"/>
          <w:color w:val="0000FF"/>
        </w:rPr>
        <w:t>数据获取规则：</w:t>
      </w:r>
      <w:r>
        <w:rPr>
          <w:rFonts w:cs="宋体" w:hint="eastAsia"/>
          <w:color w:val="0000FF"/>
        </w:rPr>
        <w:t>（物流信息信息录入时间为</w:t>
      </w:r>
      <w:r>
        <w:rPr>
          <w:color w:val="0000FF"/>
        </w:rPr>
        <w:t xml:space="preserve">null  or </w:t>
      </w:r>
      <w:r>
        <w:rPr>
          <w:rFonts w:cs="宋体" w:hint="eastAsia"/>
          <w:color w:val="0000FF"/>
        </w:rPr>
        <w:t>发票邮寄信息录入时间为</w:t>
      </w:r>
      <w:r>
        <w:rPr>
          <w:color w:val="0000FF"/>
        </w:rPr>
        <w:t>null</w:t>
      </w:r>
      <w:r>
        <w:rPr>
          <w:rFonts w:cs="宋体" w:hint="eastAsia"/>
          <w:color w:val="0000FF"/>
        </w:rPr>
        <w:t>）</w:t>
      </w:r>
      <w:r>
        <w:rPr>
          <w:color w:val="0000FF"/>
        </w:rPr>
        <w:t xml:space="preserve"> and </w:t>
      </w:r>
      <w:r w:rsidRPr="009455AC">
        <w:rPr>
          <w:rFonts w:cs="宋体" w:hint="eastAsia"/>
          <w:color w:val="0000FF"/>
        </w:rPr>
        <w:t>合同结束日期倒推</w:t>
      </w:r>
      <w:r w:rsidRPr="009455AC">
        <w:rPr>
          <w:color w:val="0000FF"/>
        </w:rPr>
        <w:t>n</w:t>
      </w:r>
      <w:r w:rsidRPr="009455AC">
        <w:rPr>
          <w:rFonts w:cs="宋体" w:hint="eastAsia"/>
          <w:color w:val="0000FF"/>
        </w:rPr>
        <w:t>天（</w:t>
      </w:r>
      <w:r w:rsidRPr="009455AC">
        <w:rPr>
          <w:color w:val="0000FF"/>
        </w:rPr>
        <w:t>DateAdd(dd</w:t>
      </w:r>
      <w:r w:rsidRPr="009455AC">
        <w:rPr>
          <w:rFonts w:cs="宋体" w:hint="eastAsia"/>
          <w:color w:val="0000FF"/>
        </w:rPr>
        <w:t>，－设定条件天数，合同结束日期</w:t>
      </w:r>
      <w:r w:rsidRPr="009455AC">
        <w:rPr>
          <w:color w:val="0000FF"/>
        </w:rPr>
        <w:t>)</w:t>
      </w:r>
      <w:r w:rsidRPr="009455AC">
        <w:rPr>
          <w:rFonts w:cs="宋体" w:hint="eastAsia"/>
          <w:color w:val="0000FF"/>
        </w:rPr>
        <w:t>）＜当前日期（</w:t>
      </w:r>
      <w:r w:rsidRPr="009455AC">
        <w:rPr>
          <w:color w:val="0000FF"/>
        </w:rPr>
        <w:t>GetDate()</w:t>
      </w:r>
      <w:r w:rsidRPr="009455AC">
        <w:rPr>
          <w:rFonts w:cs="宋体" w:hint="eastAsia"/>
          <w:color w:val="0000FF"/>
        </w:rPr>
        <w:t>）≤合同结束日期</w:t>
      </w:r>
      <w:r>
        <w:rPr>
          <w:color w:val="0000FF"/>
        </w:rPr>
        <w:t xml:space="preserve"> and </w:t>
      </w:r>
      <w:r>
        <w:rPr>
          <w:rFonts w:cs="宋体" w:hint="eastAsia"/>
          <w:color w:val="0000FF"/>
        </w:rPr>
        <w:t>合同状态为“定标”。主表为【提货单与发货单信息表】。</w:t>
      </w:r>
    </w:p>
    <w:p w:rsidR="00546158" w:rsidRDefault="00546158" w:rsidP="002B35A7">
      <w:pPr>
        <w:spacing w:line="360" w:lineRule="auto"/>
        <w:rPr>
          <w:rFonts w:cs="Times New Roman"/>
        </w:rPr>
      </w:pPr>
      <w:r>
        <w:rPr>
          <w:rFonts w:cs="Times New Roman"/>
        </w:rPr>
        <w:br/>
      </w:r>
      <w:r>
        <w:rPr>
          <w:rFonts w:cs="宋体" w:hint="eastAsia"/>
        </w:rPr>
        <w:t>显示顺序：以合同结束时间从早到晚显示。</w:t>
      </w:r>
      <w:r>
        <w:rPr>
          <w:rFonts w:cs="Times New Roman"/>
        </w:rPr>
        <w:br/>
      </w:r>
      <w:r>
        <w:rPr>
          <w:rFonts w:cs="宋体" w:hint="eastAsia"/>
        </w:rPr>
        <w:t>页面布局及详情字段如下：</w:t>
      </w:r>
      <w:r w:rsidRPr="00FE2A79">
        <w:rPr>
          <w:rFonts w:cs="宋体" w:hint="eastAsia"/>
        </w:rPr>
        <w:t>在“卖家账号”前增加“卖家冻结状态”</w:t>
      </w:r>
    </w:p>
    <w:p w:rsidR="00546158" w:rsidRDefault="00546158" w:rsidP="002B35A7">
      <w:pPr>
        <w:spacing w:line="360" w:lineRule="auto"/>
        <w:rPr>
          <w:rFonts w:cs="Times New Roman"/>
        </w:rPr>
      </w:pPr>
      <w:r>
        <w:rPr>
          <w:rFonts w:cs="Times New Roman"/>
          <w:b/>
          <w:bCs/>
        </w:rPr>
        <w:br/>
      </w:r>
      <w:r w:rsidR="00CB04AA">
        <w:rPr>
          <w:rFonts w:ascii="宋体" w:cs="Times New Roman"/>
          <w:color w:val="000000"/>
          <w:kern w:val="0"/>
          <w:lang w:val="zh-CN"/>
        </w:rPr>
        <w:lastRenderedPageBreak/>
        <w:pict>
          <v:shape id="_x0000_i1028" type="#_x0000_t75" style="width:666.75pt;height:240pt">
            <v:imagedata r:id="rId9" o:title=""/>
          </v:shape>
        </w:pict>
      </w:r>
      <w:r>
        <w:rPr>
          <w:rFonts w:ascii="宋体" w:cs="宋体" w:hint="eastAsia"/>
          <w:color w:val="000000"/>
          <w:kern w:val="0"/>
          <w:lang w:val="zh-CN"/>
        </w:rPr>
        <w:t>字段说明：</w:t>
      </w:r>
      <w:r>
        <w:rPr>
          <w:rFonts w:ascii="宋体" w:cs="Times New Roman"/>
          <w:color w:val="000000"/>
          <w:kern w:val="0"/>
          <w:lang w:val="zh-CN"/>
        </w:rPr>
        <w:br/>
      </w:r>
      <w:r>
        <w:rPr>
          <w:rFonts w:ascii="宋体" w:cs="宋体" w:hint="eastAsia"/>
          <w:color w:val="000000"/>
          <w:kern w:val="0"/>
          <w:lang w:val="zh-CN"/>
        </w:rPr>
        <w:t>未发货数量：</w:t>
      </w:r>
      <w:r>
        <w:rPr>
          <w:rFonts w:cs="宋体" w:hint="eastAsia"/>
        </w:rPr>
        <w:t>买家下达提货单但卖家未录入信息数量。</w:t>
      </w:r>
      <w:r>
        <w:rPr>
          <w:rFonts w:cs="Times New Roman"/>
        </w:rPr>
        <w:br/>
      </w:r>
      <w:r>
        <w:rPr>
          <w:rFonts w:cs="宋体" w:hint="eastAsia"/>
        </w:rPr>
        <w:t>未发货原因：未录入发货信息或未录入发票邮寄信息。</w:t>
      </w:r>
    </w:p>
    <w:p w:rsidR="00546158" w:rsidRDefault="00546158" w:rsidP="002B35A7">
      <w:pPr>
        <w:spacing w:line="360" w:lineRule="auto"/>
        <w:rPr>
          <w:rFonts w:cs="Times New Roman"/>
        </w:rPr>
      </w:pPr>
      <w:r w:rsidRPr="00E37A94">
        <w:rPr>
          <w:rFonts w:cs="宋体" w:hint="eastAsia"/>
        </w:rPr>
        <w:t>点击“通知处理”时需要在【电子购货合同履约监控通知处理表】插入一条数据，“监控类型”为“履约结束前卖家提醒”，是否处理为“是”，来源单号为“提货单号”</w:t>
      </w:r>
      <w:r>
        <w:rPr>
          <w:rFonts w:cs="宋体" w:hint="eastAsia"/>
        </w:rPr>
        <w:t>，来源数据类型为“提货单”。</w:t>
      </w:r>
    </w:p>
    <w:p w:rsidR="00546158" w:rsidRPr="00B621AB" w:rsidRDefault="00546158" w:rsidP="002B35A7">
      <w:pPr>
        <w:spacing w:line="360" w:lineRule="auto"/>
        <w:rPr>
          <w:rFonts w:cs="Times New Roman"/>
          <w:color w:val="0000FF"/>
        </w:rPr>
      </w:pPr>
      <w:r w:rsidRPr="00B621AB">
        <w:rPr>
          <w:rFonts w:cs="宋体" w:hint="eastAsia"/>
          <w:color w:val="0000FF"/>
        </w:rPr>
        <w:t>提货单号：</w:t>
      </w:r>
      <w:r w:rsidRPr="00B621AB">
        <w:rPr>
          <w:color w:val="0000FF"/>
        </w:rPr>
        <w:t>T</w:t>
      </w:r>
      <w:r w:rsidRPr="00B621AB">
        <w:rPr>
          <w:rFonts w:cs="宋体" w:hint="eastAsia"/>
          <w:color w:val="0000FF"/>
        </w:rPr>
        <w:t>＋【提货单与发货单信息表】的</w:t>
      </w:r>
      <w:r w:rsidRPr="00B621AB">
        <w:rPr>
          <w:color w:val="0000FF"/>
        </w:rPr>
        <w:t>number</w:t>
      </w:r>
      <w:r w:rsidRPr="00B621AB">
        <w:rPr>
          <w:rFonts w:cs="宋体" w:hint="eastAsia"/>
          <w:color w:val="0000FF"/>
        </w:rPr>
        <w:t>；</w:t>
      </w:r>
    </w:p>
    <w:p w:rsidR="00546158" w:rsidRPr="00B621AB" w:rsidRDefault="00546158" w:rsidP="002B35A7">
      <w:pPr>
        <w:spacing w:line="360" w:lineRule="auto"/>
        <w:rPr>
          <w:rFonts w:cs="Times New Roman"/>
          <w:color w:val="0000FF"/>
        </w:rPr>
      </w:pPr>
      <w:r w:rsidRPr="00B621AB">
        <w:rPr>
          <w:rFonts w:cs="宋体" w:hint="eastAsia"/>
          <w:color w:val="0000FF"/>
        </w:rPr>
        <w:t>发货单号：【提货单与发货单信息表】中的“发货单生成时间（</w:t>
      </w:r>
      <w:r w:rsidRPr="00B621AB">
        <w:rPr>
          <w:color w:val="0000FF"/>
        </w:rPr>
        <w:t>F_FHDSCSJ</w:t>
      </w:r>
      <w:r w:rsidRPr="00B621AB">
        <w:rPr>
          <w:rFonts w:cs="宋体" w:hint="eastAsia"/>
          <w:color w:val="0000FF"/>
        </w:rPr>
        <w:t>）”字段值为</w:t>
      </w:r>
      <w:r w:rsidRPr="00B621AB">
        <w:rPr>
          <w:color w:val="0000FF"/>
        </w:rPr>
        <w:t>null</w:t>
      </w:r>
      <w:r w:rsidRPr="00B621AB">
        <w:rPr>
          <w:rFonts w:cs="宋体" w:hint="eastAsia"/>
          <w:color w:val="0000FF"/>
        </w:rPr>
        <w:t>，则此值为“无”，否则为</w:t>
      </w:r>
      <w:r w:rsidRPr="00B621AB">
        <w:rPr>
          <w:color w:val="0000FF"/>
        </w:rPr>
        <w:t>F</w:t>
      </w:r>
      <w:r w:rsidRPr="00B621AB">
        <w:rPr>
          <w:rFonts w:cs="宋体" w:hint="eastAsia"/>
          <w:color w:val="0000FF"/>
        </w:rPr>
        <w:t>＋【提货单与发货单信息表】的</w:t>
      </w:r>
      <w:r w:rsidRPr="00B621AB">
        <w:rPr>
          <w:color w:val="0000FF"/>
        </w:rPr>
        <w:t>number</w:t>
      </w:r>
      <w:r w:rsidRPr="00B621AB">
        <w:rPr>
          <w:rFonts w:cs="宋体" w:hint="eastAsia"/>
          <w:color w:val="0000FF"/>
        </w:rPr>
        <w:t>；</w:t>
      </w:r>
    </w:p>
    <w:p w:rsidR="00546158" w:rsidRPr="00B621AB" w:rsidRDefault="00546158" w:rsidP="002B35A7">
      <w:pPr>
        <w:spacing w:line="360" w:lineRule="auto"/>
        <w:rPr>
          <w:rFonts w:cs="Times New Roman"/>
          <w:color w:val="0000FF"/>
        </w:rPr>
      </w:pPr>
      <w:r w:rsidRPr="00B621AB">
        <w:rPr>
          <w:rFonts w:cs="宋体" w:hint="eastAsia"/>
          <w:color w:val="0000FF"/>
        </w:rPr>
        <w:t>未发货数量：【提货单与发货单信息表】中的“物流信息录入时间（</w:t>
      </w:r>
      <w:r w:rsidRPr="00B621AB">
        <w:rPr>
          <w:color w:val="0000FF"/>
        </w:rPr>
        <w:t>F_WLXXLRSJ</w:t>
      </w:r>
      <w:r w:rsidRPr="00B621AB">
        <w:rPr>
          <w:rFonts w:cs="宋体" w:hint="eastAsia"/>
          <w:color w:val="0000FF"/>
        </w:rPr>
        <w:t>）”字段值为</w:t>
      </w:r>
      <w:r w:rsidRPr="00B621AB">
        <w:rPr>
          <w:color w:val="0000FF"/>
        </w:rPr>
        <w:t>null</w:t>
      </w:r>
      <w:r w:rsidRPr="00B621AB">
        <w:rPr>
          <w:rFonts w:cs="宋体" w:hint="eastAsia"/>
          <w:color w:val="0000FF"/>
        </w:rPr>
        <w:t>时，数量为此表中的“提货数量（</w:t>
      </w:r>
      <w:r w:rsidRPr="00B621AB">
        <w:rPr>
          <w:color w:val="0000FF"/>
        </w:rPr>
        <w:t>T_THSL</w:t>
      </w:r>
      <w:r w:rsidRPr="00B621AB">
        <w:rPr>
          <w:rFonts w:cs="宋体" w:hint="eastAsia"/>
          <w:color w:val="0000FF"/>
        </w:rPr>
        <w:t>）”，否则，为</w:t>
      </w:r>
      <w:r w:rsidRPr="00B621AB">
        <w:rPr>
          <w:color w:val="0000FF"/>
        </w:rPr>
        <w:t>0</w:t>
      </w:r>
      <w:r w:rsidRPr="00B621AB">
        <w:rPr>
          <w:rFonts w:cs="宋体" w:hint="eastAsia"/>
          <w:color w:val="0000FF"/>
        </w:rPr>
        <w:t>；</w:t>
      </w:r>
    </w:p>
    <w:p w:rsidR="00546158" w:rsidRDefault="00546158" w:rsidP="002B35A7">
      <w:pPr>
        <w:spacing w:line="360" w:lineRule="auto"/>
        <w:rPr>
          <w:rFonts w:cs="Times New Roman"/>
        </w:rPr>
      </w:pPr>
      <w:r w:rsidRPr="00907E0B">
        <w:rPr>
          <w:rFonts w:cs="宋体" w:hint="eastAsia"/>
          <w:color w:val="0000FF"/>
        </w:rPr>
        <w:t>未发货原因：</w:t>
      </w:r>
      <w:r w:rsidRPr="00B621AB">
        <w:rPr>
          <w:rFonts w:cs="宋体" w:hint="eastAsia"/>
          <w:color w:val="0000FF"/>
        </w:rPr>
        <w:t>【提货单与发货单信息表】中的“物流信息录入时间（</w:t>
      </w:r>
      <w:r w:rsidRPr="00B621AB">
        <w:rPr>
          <w:color w:val="0000FF"/>
        </w:rPr>
        <w:t>F_WLXXLRSJ</w:t>
      </w:r>
      <w:r w:rsidRPr="00B621AB">
        <w:rPr>
          <w:rFonts w:cs="宋体" w:hint="eastAsia"/>
          <w:color w:val="0000FF"/>
        </w:rPr>
        <w:t>）”字段值为</w:t>
      </w:r>
      <w:r w:rsidRPr="00B621AB">
        <w:rPr>
          <w:color w:val="0000FF"/>
        </w:rPr>
        <w:t>null</w:t>
      </w:r>
      <w:r w:rsidRPr="00B621AB">
        <w:rPr>
          <w:rFonts w:cs="宋体" w:hint="eastAsia"/>
          <w:color w:val="0000FF"/>
        </w:rPr>
        <w:t>时</w:t>
      </w:r>
      <w:r>
        <w:rPr>
          <w:rFonts w:cs="宋体" w:hint="eastAsia"/>
          <w:color w:val="0000FF"/>
        </w:rPr>
        <w:t>，为“未录入发货信息”，“</w:t>
      </w:r>
      <w:r w:rsidRPr="00907E0B">
        <w:rPr>
          <w:rFonts w:cs="宋体" w:hint="eastAsia"/>
          <w:color w:val="0000FF"/>
        </w:rPr>
        <w:t>发票邮寄信息录入时间</w:t>
      </w:r>
      <w:r>
        <w:rPr>
          <w:rFonts w:cs="宋体" w:hint="eastAsia"/>
          <w:color w:val="0000FF"/>
        </w:rPr>
        <w:t>（</w:t>
      </w:r>
      <w:r w:rsidRPr="00907E0B">
        <w:rPr>
          <w:color w:val="0000FF"/>
        </w:rPr>
        <w:t>F_FPYJXXLRSJ</w:t>
      </w:r>
      <w:r>
        <w:rPr>
          <w:rFonts w:cs="宋体" w:hint="eastAsia"/>
          <w:color w:val="0000FF"/>
        </w:rPr>
        <w:t>）”字段值为</w:t>
      </w:r>
      <w:r>
        <w:rPr>
          <w:color w:val="0000FF"/>
        </w:rPr>
        <w:t>null</w:t>
      </w:r>
      <w:r>
        <w:rPr>
          <w:rFonts w:cs="宋体" w:hint="eastAsia"/>
          <w:color w:val="0000FF"/>
        </w:rPr>
        <w:t>时，为“未录入发票邮寄信息”。</w:t>
      </w:r>
      <w:r>
        <w:rPr>
          <w:rFonts w:cs="Times New Roman"/>
          <w:b/>
          <w:bCs/>
        </w:rPr>
        <w:br/>
      </w:r>
      <w:r>
        <w:rPr>
          <w:rFonts w:cs="Times New Roman"/>
          <w:b/>
          <w:bCs/>
        </w:rPr>
        <w:br/>
      </w:r>
      <w:r>
        <w:rPr>
          <w:b/>
          <w:bCs/>
        </w:rPr>
        <w:t>3</w:t>
      </w:r>
      <w:r>
        <w:rPr>
          <w:rFonts w:cs="宋体" w:hint="eastAsia"/>
          <w:b/>
          <w:bCs/>
        </w:rPr>
        <w:t>、</w:t>
      </w:r>
      <w:r w:rsidRPr="002B6F44">
        <w:rPr>
          <w:rFonts w:cs="宋体" w:hint="eastAsia"/>
          <w:b/>
          <w:bCs/>
        </w:rPr>
        <w:t>履约</w:t>
      </w:r>
      <w:r>
        <w:rPr>
          <w:rFonts w:cs="宋体" w:hint="eastAsia"/>
          <w:b/>
          <w:bCs/>
        </w:rPr>
        <w:t>保证金不足卖家</w:t>
      </w:r>
      <w:r>
        <w:rPr>
          <w:rFonts w:cs="Times New Roman"/>
          <w:b/>
          <w:bCs/>
        </w:rPr>
        <w:br/>
      </w:r>
      <w:r w:rsidRPr="002B6F44">
        <w:rPr>
          <w:rFonts w:cs="宋体" w:hint="eastAsia"/>
        </w:rPr>
        <w:t>列表内容：根据</w:t>
      </w:r>
      <w:r w:rsidRPr="00F42C71">
        <w:rPr>
          <w:rFonts w:cs="宋体" w:hint="eastAsia"/>
        </w:rPr>
        <w:t>【电子购货合同履约监控动态参数设定表】</w:t>
      </w:r>
      <w:r>
        <w:rPr>
          <w:rFonts w:cs="宋体" w:hint="eastAsia"/>
        </w:rPr>
        <w:t>中“履约保证金小于等原金额百分比”字段值</w:t>
      </w:r>
      <w:r w:rsidRPr="002B6F44">
        <w:rPr>
          <w:rFonts w:cs="宋体" w:hint="eastAsia"/>
        </w:rPr>
        <w:t>，显示</w:t>
      </w:r>
      <w:r>
        <w:rPr>
          <w:rFonts w:cs="宋体" w:hint="eastAsia"/>
        </w:rPr>
        <w:t>合同期内、清盘未结束的合同，履约保证金小于原冻结金额设置数值的数据，以合同为主。</w:t>
      </w:r>
      <w:r>
        <w:rPr>
          <w:rFonts w:cs="Times New Roman"/>
        </w:rPr>
        <w:br/>
      </w:r>
      <w:r w:rsidRPr="0007670A">
        <w:rPr>
          <w:rFonts w:cs="宋体" w:hint="eastAsia"/>
        </w:rPr>
        <w:t>【中标定标信息表】中合同状态为“定标”</w:t>
      </w:r>
      <w:r>
        <w:rPr>
          <w:rFonts w:cs="宋体" w:hint="eastAsia"/>
        </w:rPr>
        <w:t>或</w:t>
      </w:r>
      <w:r w:rsidRPr="0007670A">
        <w:rPr>
          <w:rFonts w:cs="宋体" w:hint="eastAsia"/>
        </w:rPr>
        <w:t>“定标合同终止”</w:t>
      </w:r>
      <w:r>
        <w:rPr>
          <w:rFonts w:cs="宋体" w:hint="eastAsia"/>
        </w:rPr>
        <w:t>，但仍在合同期内，清盘未结束的数据。</w:t>
      </w:r>
    </w:p>
    <w:p w:rsidR="00546158" w:rsidRPr="000765D8" w:rsidRDefault="00546158" w:rsidP="002B35A7">
      <w:pPr>
        <w:spacing w:line="360" w:lineRule="auto"/>
        <w:rPr>
          <w:rFonts w:ascii="宋体" w:cs="Times New Roman"/>
          <w:color w:val="0000FF"/>
          <w:kern w:val="0"/>
          <w:lang w:val="zh-CN"/>
        </w:rPr>
      </w:pPr>
      <w:r w:rsidRPr="00F9288D">
        <w:rPr>
          <w:rFonts w:cs="宋体" w:hint="eastAsia"/>
          <w:color w:val="0000FF"/>
        </w:rPr>
        <w:t>数据获取规则：（合同状态</w:t>
      </w:r>
      <w:r w:rsidRPr="00F9288D">
        <w:rPr>
          <w:color w:val="0000FF"/>
        </w:rPr>
        <w:t xml:space="preserve"> </w:t>
      </w:r>
      <w:r w:rsidRPr="00F9288D">
        <w:rPr>
          <w:rFonts w:cs="宋体" w:hint="eastAsia"/>
          <w:color w:val="0000FF"/>
        </w:rPr>
        <w:t>为“定标”</w:t>
      </w:r>
      <w:r w:rsidRPr="00F9288D">
        <w:rPr>
          <w:color w:val="0000FF"/>
        </w:rPr>
        <w:t xml:space="preserve"> or </w:t>
      </w:r>
      <w:r w:rsidRPr="00F9288D">
        <w:rPr>
          <w:rFonts w:cs="宋体" w:hint="eastAsia"/>
          <w:color w:val="0000FF"/>
        </w:rPr>
        <w:t>“定标合同终止”）</w:t>
      </w:r>
      <w:r w:rsidRPr="00F9288D">
        <w:rPr>
          <w:color w:val="0000FF"/>
        </w:rPr>
        <w:t xml:space="preserve"> and  </w:t>
      </w:r>
      <w:r w:rsidRPr="00F9288D">
        <w:rPr>
          <w:rFonts w:cs="宋体" w:hint="eastAsia"/>
          <w:color w:val="0000FF"/>
        </w:rPr>
        <w:t>（清盘状态为“未开始清盘”</w:t>
      </w:r>
      <w:r w:rsidRPr="00F9288D">
        <w:rPr>
          <w:color w:val="0000FF"/>
        </w:rPr>
        <w:t xml:space="preserve"> or </w:t>
      </w:r>
      <w:r w:rsidRPr="00F9288D">
        <w:rPr>
          <w:rFonts w:cs="宋体" w:hint="eastAsia"/>
          <w:color w:val="0000FF"/>
        </w:rPr>
        <w:t>“清盘中”）</w:t>
      </w:r>
      <w:r w:rsidRPr="00F9288D">
        <w:rPr>
          <w:color w:val="0000FF"/>
        </w:rPr>
        <w:t xml:space="preserve"> and </w:t>
      </w:r>
      <w:r w:rsidRPr="00F9288D">
        <w:rPr>
          <w:rFonts w:cs="宋体" w:hint="eastAsia"/>
          <w:color w:val="0000FF"/>
        </w:rPr>
        <w:t>定标时间≤当前时间（</w:t>
      </w:r>
      <w:r w:rsidRPr="00F9288D">
        <w:rPr>
          <w:color w:val="0000FF"/>
        </w:rPr>
        <w:t>getdate()</w:t>
      </w:r>
      <w:r w:rsidRPr="00F9288D">
        <w:rPr>
          <w:rFonts w:cs="宋体" w:hint="eastAsia"/>
          <w:color w:val="0000FF"/>
        </w:rPr>
        <w:t>）≤合同结束时间。【中标定标信息表】为主表。</w:t>
      </w:r>
      <w:r w:rsidRPr="00F9288D">
        <w:rPr>
          <w:rFonts w:cs="Times New Roman"/>
          <w:color w:val="0000FF"/>
        </w:rPr>
        <w:br/>
      </w:r>
      <w:r>
        <w:rPr>
          <w:rFonts w:cs="宋体" w:hint="eastAsia"/>
        </w:rPr>
        <w:t>显示顺序：小于原冻结金额百分比从小到大显示，百分比</w:t>
      </w:r>
      <w:r>
        <w:t>=</w:t>
      </w:r>
      <w:r>
        <w:rPr>
          <w:rFonts w:cs="宋体" w:hint="eastAsia"/>
        </w:rPr>
        <w:t>（履约保证金原金额</w:t>
      </w:r>
      <w:r>
        <w:t>—</w:t>
      </w:r>
      <w:r>
        <w:rPr>
          <w:rFonts w:cs="宋体" w:hint="eastAsia"/>
        </w:rPr>
        <w:t>已扣罚金额）</w:t>
      </w:r>
      <w:r>
        <w:t>%</w:t>
      </w:r>
      <w:r>
        <w:rPr>
          <w:rFonts w:cs="宋体" w:hint="eastAsia"/>
        </w:rPr>
        <w:t>履约保证金原金额。</w:t>
      </w:r>
      <w:r>
        <w:rPr>
          <w:rFonts w:cs="Times New Roman"/>
        </w:rPr>
        <w:br/>
      </w:r>
      <w:r>
        <w:rPr>
          <w:rFonts w:cs="宋体" w:hint="eastAsia"/>
        </w:rPr>
        <w:t>页面布局及详情字段如下</w:t>
      </w:r>
      <w:r w:rsidRPr="00FE2A79">
        <w:rPr>
          <w:rFonts w:cs="宋体" w:hint="eastAsia"/>
        </w:rPr>
        <w:t>：在“合同编号”增加“合同结束时间”，在“卖家账号”前增加“卖家冻结状态”</w:t>
      </w:r>
      <w:r>
        <w:rPr>
          <w:rFonts w:cs="Times New Roman"/>
          <w:b/>
          <w:bCs/>
        </w:rPr>
        <w:br/>
      </w:r>
      <w:r w:rsidR="00CB04AA">
        <w:rPr>
          <w:rFonts w:ascii="宋体" w:cs="Times New Roman"/>
          <w:color w:val="000000"/>
          <w:kern w:val="0"/>
          <w:lang w:val="zh-CN"/>
        </w:rPr>
        <w:lastRenderedPageBreak/>
        <w:pict>
          <v:shape id="_x0000_i1029" type="#_x0000_t75" style="width:603.75pt;height:193.5pt">
            <v:imagedata r:id="rId10" o:title=""/>
          </v:shape>
        </w:pict>
      </w:r>
      <w:r>
        <w:rPr>
          <w:rFonts w:ascii="宋体" w:cs="宋体" w:hint="eastAsia"/>
          <w:color w:val="000000"/>
          <w:kern w:val="0"/>
          <w:lang w:val="zh-CN"/>
        </w:rPr>
        <w:t>字段说明：</w:t>
      </w:r>
      <w:r>
        <w:rPr>
          <w:rFonts w:ascii="宋体" w:cs="Times New Roman"/>
          <w:color w:val="000000"/>
          <w:kern w:val="0"/>
          <w:lang w:val="zh-CN"/>
        </w:rPr>
        <w:br/>
      </w:r>
      <w:r>
        <w:rPr>
          <w:rFonts w:ascii="宋体" w:cs="宋体" w:hint="eastAsia"/>
          <w:color w:val="000000"/>
          <w:kern w:val="0"/>
          <w:lang w:val="zh-CN"/>
        </w:rPr>
        <w:t>（</w:t>
      </w:r>
      <w:r>
        <w:rPr>
          <w:rFonts w:ascii="宋体" w:cs="宋体"/>
          <w:color w:val="000000"/>
          <w:kern w:val="0"/>
          <w:lang w:val="zh-CN"/>
        </w:rPr>
        <w:t>1</w:t>
      </w:r>
      <w:r>
        <w:rPr>
          <w:rFonts w:ascii="宋体" w:cs="宋体" w:hint="eastAsia"/>
          <w:color w:val="000000"/>
          <w:kern w:val="0"/>
          <w:lang w:val="zh-CN"/>
        </w:rPr>
        <w:t>）已扣罚履约保证金金额：此合同中因延迟发货或录入发票邮寄信息的所有罚款金额。数据来源【</w:t>
      </w:r>
      <w:r w:rsidRPr="000974FE">
        <w:rPr>
          <w:rFonts w:ascii="宋体" w:cs="宋体" w:hint="eastAsia"/>
          <w:color w:val="000000"/>
          <w:kern w:val="0"/>
          <w:lang w:val="zh-CN"/>
        </w:rPr>
        <w:t>账款流水明细表</w:t>
      </w:r>
      <w:r>
        <w:rPr>
          <w:rFonts w:ascii="宋体" w:cs="宋体" w:hint="eastAsia"/>
          <w:color w:val="000000"/>
          <w:kern w:val="0"/>
          <w:lang w:val="zh-CN"/>
        </w:rPr>
        <w:t>】中项目为“违约赔偿金”，性质为“</w:t>
      </w:r>
      <w:r w:rsidR="00CB04AA">
        <w:rPr>
          <w:rFonts w:ascii="宋体" w:cs="Times New Roman"/>
          <w:color w:val="000000"/>
          <w:kern w:val="0"/>
          <w:lang w:val="zh-CN"/>
        </w:rPr>
        <w:pict>
          <v:shape id="_x0000_i1030" type="#_x0000_t75" style="width:321pt;height:96pt">
            <v:imagedata r:id="rId11" o:title=""/>
          </v:shape>
        </w:pict>
      </w:r>
      <w:r>
        <w:rPr>
          <w:rFonts w:ascii="宋体" w:cs="宋体" w:hint="eastAsia"/>
          <w:color w:val="000000"/>
          <w:kern w:val="0"/>
          <w:lang w:val="zh-CN"/>
        </w:rPr>
        <w:t>”的数据。</w:t>
      </w:r>
      <w:r w:rsidRPr="009455AC">
        <w:rPr>
          <w:rFonts w:ascii="宋体" w:cs="宋体" w:hint="eastAsia"/>
          <w:color w:val="0000FF"/>
          <w:kern w:val="0"/>
          <w:lang w:val="zh-CN"/>
        </w:rPr>
        <w:t>数据类型为“预”</w:t>
      </w:r>
      <w:r>
        <w:rPr>
          <w:rFonts w:ascii="宋体" w:cs="宋体" w:hint="eastAsia"/>
          <w:color w:val="000000"/>
          <w:kern w:val="0"/>
          <w:lang w:val="zh-CN"/>
        </w:rPr>
        <w:t>。</w:t>
      </w:r>
      <w:r w:rsidRPr="000765D8">
        <w:rPr>
          <w:rFonts w:ascii="宋体" w:cs="宋体" w:hint="eastAsia"/>
          <w:color w:val="0000FF"/>
          <w:kern w:val="0"/>
          <w:lang w:val="zh-CN"/>
        </w:rPr>
        <w:t>（此类型数据均来源于，以【账款流水明细表】中的“来源单号”连接【提货单与发货单信息表】获取</w:t>
      </w:r>
      <w:r w:rsidRPr="000765D8">
        <w:rPr>
          <w:rFonts w:ascii="宋体" w:cs="宋体"/>
          <w:color w:val="0000FF"/>
          <w:kern w:val="0"/>
          <w:lang w:val="zh-CN"/>
        </w:rPr>
        <w:t xml:space="preserve"> </w:t>
      </w:r>
      <w:r w:rsidRPr="000765D8">
        <w:rPr>
          <w:rFonts w:ascii="宋体" w:cs="宋体" w:hint="eastAsia"/>
          <w:color w:val="0000FF"/>
          <w:kern w:val="0"/>
          <w:lang w:val="zh-CN"/>
        </w:rPr>
        <w:t>“定标中标信息表编号”，然后通过此字段连接【中标定标信息表】获取“合同编号”，使用</w:t>
      </w:r>
      <w:r w:rsidRPr="000765D8">
        <w:rPr>
          <w:rFonts w:ascii="宋体" w:cs="宋体"/>
          <w:color w:val="0000FF"/>
          <w:kern w:val="0"/>
          <w:lang w:val="zh-CN"/>
        </w:rPr>
        <w:t xml:space="preserve"> </w:t>
      </w:r>
      <w:r w:rsidRPr="000765D8">
        <w:rPr>
          <w:rFonts w:ascii="宋体" w:cs="宋体" w:hint="eastAsia"/>
          <w:color w:val="0000FF"/>
          <w:kern w:val="0"/>
          <w:lang w:val="zh-CN"/>
        </w:rPr>
        <w:t>登陆邮箱、中标定标信息表编号、合同编号三个字段进行</w:t>
      </w:r>
      <w:r w:rsidRPr="000765D8">
        <w:rPr>
          <w:rFonts w:ascii="宋体" w:cs="宋体"/>
          <w:color w:val="0000FF"/>
          <w:kern w:val="0"/>
          <w:lang w:val="zh-CN"/>
        </w:rPr>
        <w:t xml:space="preserve">group by </w:t>
      </w:r>
      <w:r w:rsidRPr="000765D8">
        <w:rPr>
          <w:rFonts w:ascii="宋体" w:cs="宋体" w:hint="eastAsia"/>
          <w:color w:val="0000FF"/>
          <w:kern w:val="0"/>
          <w:lang w:val="zh-CN"/>
        </w:rPr>
        <w:t>获取最终的扣减金额。）</w:t>
      </w:r>
    </w:p>
    <w:p w:rsidR="00546158" w:rsidRDefault="00546158" w:rsidP="002B35A7">
      <w:pPr>
        <w:spacing w:line="360" w:lineRule="auto"/>
        <w:rPr>
          <w:rFonts w:ascii="宋体" w:cs="Times New Roman"/>
          <w:color w:val="000000"/>
          <w:kern w:val="0"/>
          <w:lang w:val="zh-CN"/>
        </w:rPr>
      </w:pPr>
      <w:r>
        <w:rPr>
          <w:rFonts w:cs="宋体" w:hint="eastAsia"/>
        </w:rPr>
        <w:t>（</w:t>
      </w:r>
      <w:r>
        <w:t>2</w:t>
      </w:r>
      <w:r>
        <w:rPr>
          <w:rFonts w:cs="宋体" w:hint="eastAsia"/>
        </w:rPr>
        <w:t>）</w:t>
      </w:r>
      <w:r w:rsidRPr="00E37A94">
        <w:rPr>
          <w:rFonts w:cs="宋体" w:hint="eastAsia"/>
        </w:rPr>
        <w:t>点击“通知处理”时需要在【电子购货合同履约监控通知处理表】插入一条数据，“监控类型”为“</w:t>
      </w:r>
      <w:r w:rsidRPr="001F419E">
        <w:rPr>
          <w:rFonts w:cs="宋体" w:hint="eastAsia"/>
        </w:rPr>
        <w:t>履约保证金不足卖家</w:t>
      </w:r>
      <w:r w:rsidRPr="00E37A94">
        <w:rPr>
          <w:rFonts w:cs="宋体" w:hint="eastAsia"/>
        </w:rPr>
        <w:t>”，是否处理为“是”，来源单号为“</w:t>
      </w:r>
      <w:r>
        <w:rPr>
          <w:rFonts w:cs="宋体" w:hint="eastAsia"/>
        </w:rPr>
        <w:t>合同编号</w:t>
      </w:r>
      <w:r w:rsidRPr="00E37A94">
        <w:rPr>
          <w:rFonts w:cs="宋体" w:hint="eastAsia"/>
        </w:rPr>
        <w:t>”</w:t>
      </w:r>
      <w:r>
        <w:rPr>
          <w:rFonts w:cs="宋体" w:hint="eastAsia"/>
        </w:rPr>
        <w:t>，来源数据类型为“电子购货合同”。</w:t>
      </w:r>
      <w:r>
        <w:rPr>
          <w:rFonts w:ascii="宋体" w:cs="Times New Roman"/>
          <w:color w:val="000000"/>
          <w:kern w:val="0"/>
          <w:lang w:val="zh-CN"/>
        </w:rPr>
        <w:br/>
      </w:r>
      <w:r>
        <w:rPr>
          <w:rFonts w:ascii="宋体" w:cs="宋体" w:hint="eastAsia"/>
          <w:color w:val="000000"/>
          <w:kern w:val="0"/>
          <w:lang w:val="zh-CN"/>
        </w:rPr>
        <w:t>（</w:t>
      </w:r>
      <w:r>
        <w:rPr>
          <w:rFonts w:ascii="宋体" w:cs="宋体"/>
          <w:color w:val="000000"/>
          <w:kern w:val="0"/>
          <w:lang w:val="zh-CN"/>
        </w:rPr>
        <w:t>3</w:t>
      </w:r>
      <w:r>
        <w:rPr>
          <w:rFonts w:ascii="宋体" w:cs="宋体" w:hint="eastAsia"/>
          <w:color w:val="000000"/>
          <w:kern w:val="0"/>
          <w:lang w:val="zh-CN"/>
        </w:rPr>
        <w:t>）点击“扣罚详情查询”，弹窗可查看此合同中所有扣罚的事项。</w:t>
      </w:r>
      <w:r>
        <w:rPr>
          <w:rFonts w:ascii="宋体" w:cs="Times New Roman"/>
          <w:color w:val="000000"/>
          <w:kern w:val="0"/>
          <w:lang w:val="zh-CN"/>
        </w:rPr>
        <w:br/>
      </w:r>
      <w:r>
        <w:rPr>
          <w:rFonts w:ascii="宋体" w:cs="宋体" w:hint="eastAsia"/>
          <w:color w:val="000000"/>
          <w:kern w:val="0"/>
          <w:lang w:val="zh-CN"/>
        </w:rPr>
        <w:t>扣罚详情页面如下：</w:t>
      </w:r>
    </w:p>
    <w:p w:rsidR="00546158" w:rsidRDefault="00CB04AA" w:rsidP="002B35A7">
      <w:pPr>
        <w:spacing w:line="360" w:lineRule="auto"/>
        <w:rPr>
          <w:rFonts w:ascii="宋体" w:cs="Times New Roman"/>
          <w:color w:val="000000"/>
          <w:kern w:val="0"/>
          <w:lang w:val="zh-CN"/>
        </w:rPr>
      </w:pPr>
      <w:r>
        <w:rPr>
          <w:rFonts w:ascii="宋体" w:cs="Times New Roman"/>
          <w:color w:val="000000"/>
          <w:kern w:val="0"/>
          <w:lang w:val="zh-CN"/>
        </w:rPr>
        <w:pict>
          <v:shape id="_x0000_i1031" type="#_x0000_t75" style="width:418.5pt;height:105.75pt">
            <v:imagedata r:id="rId12" o:title=""/>
          </v:shape>
        </w:pict>
      </w:r>
    </w:p>
    <w:p w:rsidR="00546158" w:rsidRDefault="00546158" w:rsidP="00780B5D">
      <w:pPr>
        <w:spacing w:line="360" w:lineRule="auto"/>
        <w:rPr>
          <w:rFonts w:ascii="宋体" w:cs="Times New Roman"/>
          <w:b/>
          <w:bCs/>
          <w:color w:val="000000"/>
          <w:kern w:val="0"/>
          <w:lang w:val="zh-CN"/>
        </w:rPr>
      </w:pPr>
      <w:r w:rsidRPr="002E5036">
        <w:rPr>
          <w:rFonts w:cs="宋体" w:hint="eastAsia"/>
        </w:rPr>
        <w:t>字段说明：扣罚时间为【</w:t>
      </w:r>
      <w:r w:rsidRPr="002E5036">
        <w:rPr>
          <w:rFonts w:ascii="宋体" w:cs="宋体" w:hint="eastAsia"/>
          <w:color w:val="000000"/>
          <w:kern w:val="0"/>
          <w:lang w:val="zh-CN"/>
        </w:rPr>
        <w:t>账款流水明细表</w:t>
      </w:r>
      <w:r w:rsidRPr="002E5036">
        <w:rPr>
          <w:rFonts w:cs="宋体" w:hint="eastAsia"/>
        </w:rPr>
        <w:t>】流水产生时间，扣罚金额为“金额”，扣罚原因为“摘要”。</w:t>
      </w:r>
      <w:r>
        <w:rPr>
          <w:rFonts w:cs="Times New Roman"/>
        </w:rPr>
        <w:br/>
      </w:r>
      <w:r>
        <w:rPr>
          <w:rFonts w:cs="宋体" w:hint="eastAsia"/>
        </w:rPr>
        <w:t>赔偿买家账号：此合同中买家的账号及买家名称。</w:t>
      </w:r>
    </w:p>
    <w:p w:rsidR="00546158" w:rsidRDefault="00546158">
      <w:pPr>
        <w:rPr>
          <w:rFonts w:ascii="宋体" w:cs="Times New Roman"/>
          <w:b/>
          <w:bCs/>
          <w:color w:val="000000"/>
          <w:kern w:val="0"/>
          <w:lang w:val="zh-CN"/>
        </w:rPr>
      </w:pPr>
    </w:p>
    <w:p w:rsidR="00546158" w:rsidRDefault="00546158" w:rsidP="00B30177">
      <w:pPr>
        <w:spacing w:line="360" w:lineRule="auto"/>
        <w:rPr>
          <w:rFonts w:cs="Times New Roman"/>
        </w:rPr>
      </w:pPr>
      <w:r>
        <w:rPr>
          <w:b/>
          <w:bCs/>
        </w:rPr>
        <w:t>4</w:t>
      </w:r>
      <w:r>
        <w:rPr>
          <w:rFonts w:cs="宋体" w:hint="eastAsia"/>
          <w:b/>
          <w:bCs/>
        </w:rPr>
        <w:t>、延迟发货预警</w:t>
      </w:r>
      <w:r>
        <w:rPr>
          <w:rFonts w:cs="Times New Roman"/>
          <w:b/>
          <w:bCs/>
        </w:rPr>
        <w:br/>
      </w:r>
      <w:r w:rsidRPr="002B6F44">
        <w:rPr>
          <w:rFonts w:cs="宋体" w:hint="eastAsia"/>
        </w:rPr>
        <w:t>列表内容：根据</w:t>
      </w:r>
      <w:r w:rsidRPr="00F42C71">
        <w:rPr>
          <w:rFonts w:cs="宋体" w:hint="eastAsia"/>
        </w:rPr>
        <w:t>【电子购货合同履约监控动态参数设定表】</w:t>
      </w:r>
      <w:r>
        <w:rPr>
          <w:rFonts w:cs="宋体" w:hint="eastAsia"/>
        </w:rPr>
        <w:t>中“延迟发货预警天数”字段值</w:t>
      </w:r>
      <w:r w:rsidRPr="002B6F44">
        <w:rPr>
          <w:rFonts w:cs="宋体" w:hint="eastAsia"/>
        </w:rPr>
        <w:t>，显示</w:t>
      </w:r>
      <w:r>
        <w:rPr>
          <w:rFonts w:cs="宋体" w:hint="eastAsia"/>
        </w:rPr>
        <w:t>距最迟发货日相应天数内，尚未录入发货信息的，仍在合同期内，且合同在执行的卖家信息，以提货单为主。</w:t>
      </w:r>
    </w:p>
    <w:p w:rsidR="00546158" w:rsidRDefault="00546158" w:rsidP="00B30177">
      <w:pPr>
        <w:spacing w:line="360" w:lineRule="auto"/>
        <w:rPr>
          <w:rFonts w:cs="Times New Roman"/>
        </w:rPr>
      </w:pPr>
      <w:r>
        <w:rPr>
          <w:rFonts w:cs="宋体" w:hint="eastAsia"/>
        </w:rPr>
        <w:lastRenderedPageBreak/>
        <w:t>【</w:t>
      </w:r>
      <w:r w:rsidRPr="00543730">
        <w:rPr>
          <w:rFonts w:cs="宋体" w:hint="eastAsia"/>
        </w:rPr>
        <w:t>中标定标信息表</w:t>
      </w:r>
      <w:r>
        <w:rPr>
          <w:rFonts w:cs="宋体" w:hint="eastAsia"/>
        </w:rPr>
        <w:t>】中合同状态为“定标”的数据对应的提货单，但仍在合同期内。</w:t>
      </w:r>
    </w:p>
    <w:p w:rsidR="00546158" w:rsidRPr="00F534A2" w:rsidRDefault="00546158" w:rsidP="00B30177">
      <w:pPr>
        <w:spacing w:line="360" w:lineRule="auto"/>
        <w:rPr>
          <w:rFonts w:cs="Times New Roman"/>
        </w:rPr>
      </w:pPr>
      <w:r w:rsidRPr="00F534A2">
        <w:rPr>
          <w:rFonts w:cs="宋体" w:hint="eastAsia"/>
          <w:color w:val="0000FF"/>
        </w:rPr>
        <w:t>数据获取规则：</w:t>
      </w:r>
      <w:r>
        <w:rPr>
          <w:rFonts w:cs="宋体" w:hint="eastAsia"/>
          <w:color w:val="0000FF"/>
        </w:rPr>
        <w:t>物流信息录入时间为</w:t>
      </w:r>
      <w:r>
        <w:rPr>
          <w:color w:val="0000FF"/>
        </w:rPr>
        <w:t xml:space="preserve">null  and  </w:t>
      </w:r>
      <w:r>
        <w:rPr>
          <w:rFonts w:cs="宋体" w:hint="eastAsia"/>
          <w:color w:val="0000FF"/>
        </w:rPr>
        <w:t>合同状态为‘定标’</w:t>
      </w:r>
      <w:r>
        <w:rPr>
          <w:color w:val="0000FF"/>
        </w:rPr>
        <w:t xml:space="preserve"> and  </w:t>
      </w:r>
      <w:r w:rsidRPr="00F534A2">
        <w:rPr>
          <w:rFonts w:cs="宋体" w:hint="eastAsia"/>
          <w:color w:val="0000FF"/>
        </w:rPr>
        <w:t>最迟发货日倒推</w:t>
      </w:r>
      <w:r w:rsidRPr="00F534A2">
        <w:rPr>
          <w:color w:val="0000FF"/>
        </w:rPr>
        <w:t>n</w:t>
      </w:r>
      <w:r w:rsidRPr="00F534A2">
        <w:rPr>
          <w:rFonts w:cs="宋体" w:hint="eastAsia"/>
          <w:color w:val="0000FF"/>
        </w:rPr>
        <w:t>天＜当前时间≤最迟发货日</w:t>
      </w:r>
    </w:p>
    <w:p w:rsidR="00546158" w:rsidRPr="000B58A6" w:rsidRDefault="00546158" w:rsidP="00B30177">
      <w:pPr>
        <w:spacing w:line="360" w:lineRule="auto"/>
        <w:rPr>
          <w:rFonts w:ascii="宋体" w:cs="Times New Roman"/>
          <w:b/>
          <w:bCs/>
          <w:color w:val="000000"/>
          <w:kern w:val="0"/>
        </w:rPr>
      </w:pPr>
      <w:r>
        <w:rPr>
          <w:rFonts w:cs="宋体" w:hint="eastAsia"/>
        </w:rPr>
        <w:t>显示顺序：最迟发货日时间从早到晚显示。</w:t>
      </w:r>
      <w:r>
        <w:rPr>
          <w:rFonts w:cs="Times New Roman"/>
        </w:rPr>
        <w:br/>
      </w:r>
      <w:r>
        <w:rPr>
          <w:rFonts w:cs="宋体" w:hint="eastAsia"/>
        </w:rPr>
        <w:t>页面布局及详情字段如下：</w:t>
      </w:r>
      <w:r w:rsidRPr="00FE2A79">
        <w:rPr>
          <w:rFonts w:cs="宋体" w:hint="eastAsia"/>
        </w:rPr>
        <w:t>在“合同编号”增加“合同结束时间”，在“卖家账号”前增加“卖家冻结状态”</w:t>
      </w:r>
    </w:p>
    <w:p w:rsidR="00546158" w:rsidRDefault="00546158">
      <w:pPr>
        <w:rPr>
          <w:rFonts w:ascii="宋体" w:cs="Times New Roman"/>
          <w:b/>
          <w:bCs/>
          <w:color w:val="000000"/>
          <w:kern w:val="0"/>
          <w:lang w:val="zh-CN"/>
        </w:rPr>
      </w:pPr>
    </w:p>
    <w:p w:rsidR="00546158" w:rsidRPr="008D1C0F" w:rsidRDefault="00CB04AA" w:rsidP="0079680E">
      <w:pPr>
        <w:spacing w:line="360" w:lineRule="auto"/>
        <w:rPr>
          <w:rFonts w:ascii="宋体" w:cs="Times New Roman"/>
          <w:b/>
          <w:bCs/>
          <w:color w:val="000000"/>
          <w:kern w:val="0"/>
        </w:rPr>
      </w:pPr>
      <w:r>
        <w:rPr>
          <w:rFonts w:ascii="宋体" w:cs="Times New Roman"/>
          <w:color w:val="000000"/>
          <w:kern w:val="0"/>
          <w:lang w:val="zh-CN"/>
        </w:rPr>
        <w:pict>
          <v:shape id="_x0000_i1032" type="#_x0000_t75" style="width:583.5pt;height:144.75pt">
            <v:imagedata r:id="rId13" o:title=""/>
          </v:shape>
        </w:pict>
      </w:r>
      <w:r w:rsidR="00546158">
        <w:rPr>
          <w:rFonts w:ascii="宋体" w:cs="宋体" w:hint="eastAsia"/>
          <w:color w:val="000000"/>
          <w:kern w:val="0"/>
          <w:lang w:val="zh-CN"/>
        </w:rPr>
        <w:t>字段说明：</w:t>
      </w:r>
      <w:r w:rsidR="00546158">
        <w:rPr>
          <w:rFonts w:ascii="宋体" w:cs="Times New Roman"/>
          <w:color w:val="000000"/>
          <w:kern w:val="0"/>
          <w:lang w:val="zh-CN"/>
        </w:rPr>
        <w:br/>
      </w:r>
      <w:r w:rsidR="00546158" w:rsidRPr="00E37A94">
        <w:rPr>
          <w:rFonts w:cs="宋体" w:hint="eastAsia"/>
        </w:rPr>
        <w:t>点击“通知处理”时需要在【电子购货合同履约监控通知处理表】插入一条数据，“监控类型”为“</w:t>
      </w:r>
      <w:r w:rsidR="00546158">
        <w:rPr>
          <w:rFonts w:cs="宋体" w:hint="eastAsia"/>
        </w:rPr>
        <w:t>延迟发货预警</w:t>
      </w:r>
      <w:r w:rsidR="00546158" w:rsidRPr="00E37A94">
        <w:rPr>
          <w:rFonts w:cs="宋体" w:hint="eastAsia"/>
        </w:rPr>
        <w:t>”，是否处理为“是”，来源单号为“提货单号”</w:t>
      </w:r>
      <w:r w:rsidR="00546158">
        <w:rPr>
          <w:rFonts w:cs="宋体" w:hint="eastAsia"/>
        </w:rPr>
        <w:t>，来源数据类型为“提货单”。</w:t>
      </w:r>
      <w:r w:rsidR="00546158">
        <w:rPr>
          <w:rFonts w:cs="Times New Roman"/>
          <w:b/>
          <w:bCs/>
        </w:rPr>
        <w:br/>
      </w:r>
    </w:p>
    <w:p w:rsidR="00546158" w:rsidRPr="00233E35" w:rsidRDefault="00546158">
      <w:pPr>
        <w:rPr>
          <w:rFonts w:ascii="宋体" w:cs="Times New Roman"/>
          <w:b/>
          <w:bCs/>
          <w:color w:val="000000"/>
          <w:kern w:val="0"/>
          <w:sz w:val="28"/>
          <w:szCs w:val="28"/>
          <w:lang w:val="zh-CN"/>
        </w:rPr>
      </w:pPr>
      <w:commentRangeStart w:id="1"/>
      <w:r w:rsidRPr="00233E35">
        <w:rPr>
          <w:rFonts w:ascii="宋体" w:cs="宋体" w:hint="eastAsia"/>
          <w:b/>
          <w:bCs/>
          <w:color w:val="000000"/>
          <w:kern w:val="0"/>
          <w:sz w:val="28"/>
          <w:szCs w:val="28"/>
          <w:lang w:val="zh-CN"/>
        </w:rPr>
        <w:t>（三）异常合同查询</w:t>
      </w:r>
      <w:commentRangeEnd w:id="1"/>
      <w:r>
        <w:rPr>
          <w:rStyle w:val="a3"/>
          <w:rFonts w:cs="Times New Roman"/>
        </w:rPr>
        <w:commentReference w:id="1"/>
      </w:r>
    </w:p>
    <w:p w:rsidR="00546158" w:rsidRDefault="00546158" w:rsidP="002812C3">
      <w:pPr>
        <w:spacing w:line="360" w:lineRule="auto"/>
        <w:rPr>
          <w:rFonts w:ascii="宋体" w:cs="Times New Roman"/>
          <w:b/>
          <w:bCs/>
          <w:color w:val="000000"/>
          <w:kern w:val="0"/>
          <w:lang w:val="zh-CN"/>
        </w:rPr>
      </w:pPr>
      <w:r w:rsidRPr="00605EBA">
        <w:rPr>
          <w:rFonts w:cs="宋体" w:hint="eastAsia"/>
        </w:rPr>
        <w:t>业务平台增加模块，路径：中国商品批量交易平台→【电子购货合同履约监控】→</w:t>
      </w:r>
      <w:r w:rsidRPr="009C1CAC">
        <w:rPr>
          <w:rFonts w:cs="宋体" w:hint="eastAsia"/>
        </w:rPr>
        <w:t>【</w:t>
      </w:r>
      <w:r>
        <w:rPr>
          <w:rFonts w:cs="宋体" w:hint="eastAsia"/>
        </w:rPr>
        <w:t>异常合同查询</w:t>
      </w:r>
      <w:r w:rsidRPr="00605EBA">
        <w:rPr>
          <w:rFonts w:cs="宋体" w:hint="eastAsia"/>
        </w:rPr>
        <w:t>】</w:t>
      </w:r>
      <w:r>
        <w:rPr>
          <w:rFonts w:cs="Times New Roman"/>
        </w:rPr>
        <w:br/>
      </w:r>
      <w:r>
        <w:rPr>
          <w:rFonts w:cs="宋体" w:hint="eastAsia"/>
        </w:rPr>
        <w:t>权限：平台事业部服务中心全员</w:t>
      </w:r>
    </w:p>
    <w:p w:rsidR="00546158" w:rsidRDefault="00546158" w:rsidP="002812C3">
      <w:pPr>
        <w:spacing w:line="360" w:lineRule="auto"/>
        <w:rPr>
          <w:rFonts w:ascii="宋体" w:cs="Times New Roman"/>
          <w:b/>
          <w:bCs/>
          <w:color w:val="000000"/>
          <w:kern w:val="0"/>
          <w:lang w:val="zh-CN"/>
        </w:rPr>
      </w:pPr>
      <w:r w:rsidRPr="002B6F44">
        <w:rPr>
          <w:rFonts w:cs="宋体" w:hint="eastAsia"/>
        </w:rPr>
        <w:t>列表内容：</w:t>
      </w:r>
      <w:r>
        <w:rPr>
          <w:rFonts w:cs="宋体" w:hint="eastAsia"/>
        </w:rPr>
        <w:t>合同结束时买家未提货完成或卖家未录入发货信息的所有合同。</w:t>
      </w:r>
      <w:r>
        <w:rPr>
          <w:rFonts w:cs="Times New Roman"/>
        </w:rPr>
        <w:br/>
      </w:r>
      <w:r>
        <w:rPr>
          <w:rFonts w:cs="宋体" w:hint="eastAsia"/>
        </w:rPr>
        <w:t>显示顺序：按合同结束时间从早到晚显示。</w:t>
      </w:r>
      <w:r>
        <w:rPr>
          <w:rFonts w:cs="Times New Roman"/>
        </w:rPr>
        <w:br/>
      </w:r>
      <w:r>
        <w:rPr>
          <w:rFonts w:cs="宋体" w:hint="eastAsia"/>
        </w:rPr>
        <w:t>页面布局及详情字段如下：</w:t>
      </w:r>
      <w:r>
        <w:rPr>
          <w:rFonts w:cs="Times New Roman"/>
        </w:rPr>
        <w:br/>
      </w:r>
      <w:r>
        <w:rPr>
          <w:rFonts w:cs="宋体" w:hint="eastAsia"/>
        </w:rPr>
        <w:t>搜索：若选择合同异常原因为买家违约，则列表只显示买家违约且卖家不赴约的记录。</w:t>
      </w:r>
    </w:p>
    <w:p w:rsidR="00546158" w:rsidRDefault="00546158">
      <w:pPr>
        <w:rPr>
          <w:rFonts w:ascii="宋体" w:cs="Times New Roman"/>
          <w:b/>
          <w:bCs/>
          <w:color w:val="000000"/>
          <w:kern w:val="0"/>
          <w:lang w:val="zh-CN"/>
        </w:rPr>
      </w:pPr>
    </w:p>
    <w:p w:rsidR="00546158" w:rsidRDefault="00CB04AA" w:rsidP="00810F47">
      <w:pPr>
        <w:spacing w:line="360" w:lineRule="auto"/>
        <w:rPr>
          <w:rFonts w:ascii="宋体" w:cs="Times New Roman"/>
          <w:color w:val="000000"/>
          <w:kern w:val="0"/>
          <w:lang w:val="zh-CN"/>
        </w:rPr>
      </w:pPr>
      <w:r>
        <w:rPr>
          <w:rFonts w:ascii="宋体" w:cs="Times New Roman"/>
          <w:color w:val="000000"/>
          <w:kern w:val="0"/>
          <w:lang w:val="zh-CN"/>
        </w:rPr>
        <w:pict>
          <v:shape id="_x0000_i1033" type="#_x0000_t75" style="width:672.75pt;height:162pt">
            <v:imagedata r:id="rId15" o:title=""/>
          </v:shape>
        </w:pict>
      </w:r>
      <w:r w:rsidR="00546158">
        <w:rPr>
          <w:rFonts w:ascii="宋体" w:cs="宋体" w:hint="eastAsia"/>
          <w:color w:val="000000"/>
          <w:kern w:val="0"/>
          <w:lang w:val="zh-CN"/>
        </w:rPr>
        <w:t>字段说明：</w:t>
      </w:r>
    </w:p>
    <w:p w:rsidR="00546158" w:rsidRPr="007F2F83" w:rsidRDefault="00546158" w:rsidP="00810F47">
      <w:pPr>
        <w:spacing w:line="360" w:lineRule="auto"/>
        <w:rPr>
          <w:rFonts w:ascii="宋体" w:cs="Times New Roman"/>
          <w:color w:val="000000"/>
          <w:kern w:val="0"/>
          <w:lang w:val="zh-CN"/>
        </w:rPr>
      </w:pPr>
      <w:r w:rsidRPr="007F2F83">
        <w:rPr>
          <w:rFonts w:ascii="宋体" w:cs="宋体" w:hint="eastAsia"/>
          <w:color w:val="000000"/>
          <w:kern w:val="0"/>
          <w:lang w:val="zh-CN"/>
        </w:rPr>
        <w:lastRenderedPageBreak/>
        <w:t>买家违约判定：合同结束时是否下达完提货单。</w:t>
      </w:r>
    </w:p>
    <w:p w:rsidR="00546158" w:rsidRPr="004415D5" w:rsidRDefault="00686C05" w:rsidP="00810F47">
      <w:pPr>
        <w:spacing w:line="360" w:lineRule="auto"/>
        <w:rPr>
          <w:rFonts w:cs="宋体"/>
        </w:rPr>
      </w:pPr>
      <w:r>
        <w:rPr>
          <w:rFonts w:ascii="宋体" w:cs="宋体" w:hint="eastAsia"/>
          <w:color w:val="000000"/>
          <w:kern w:val="0"/>
          <w:lang w:val="zh-CN"/>
        </w:rPr>
        <w:t>卖</w:t>
      </w:r>
      <w:r w:rsidR="004415D5">
        <w:rPr>
          <w:rFonts w:ascii="宋体" w:cs="宋体" w:hint="eastAsia"/>
          <w:color w:val="000000"/>
          <w:kern w:val="0"/>
          <w:lang w:val="zh-CN"/>
        </w:rPr>
        <w:t>家违约判定：合同结束时是否把所有提货单都录入发货信息</w:t>
      </w:r>
      <w:bookmarkStart w:id="2" w:name="_GoBack"/>
      <w:r w:rsidR="004415D5">
        <w:rPr>
          <w:rFonts w:ascii="宋体" w:cs="宋体" w:hint="eastAsia"/>
          <w:color w:val="000000"/>
          <w:kern w:val="0"/>
          <w:lang w:val="zh-CN"/>
        </w:rPr>
        <w:t>，</w:t>
      </w:r>
      <w:r w:rsidR="004415D5" w:rsidRPr="00CB04AA">
        <w:rPr>
          <w:rFonts w:ascii="宋体" w:cs="宋体" w:hint="eastAsia"/>
          <w:color w:val="000000"/>
          <w:kern w:val="0"/>
          <w:lang w:val="zh-CN"/>
        </w:rPr>
        <w:t>以【</w:t>
      </w:r>
      <w:r w:rsidR="00CB04AA" w:rsidRPr="00CB04AA">
        <w:rPr>
          <w:rFonts w:ascii="宋体" w:cs="宋体" w:hint="eastAsia"/>
          <w:color w:val="000000"/>
          <w:kern w:val="0"/>
          <w:lang w:val="zh-CN"/>
        </w:rPr>
        <w:t>提货单与发货单信息表</w:t>
      </w:r>
      <w:bookmarkEnd w:id="2"/>
      <w:r w:rsidR="004415D5" w:rsidRPr="004415D5">
        <w:rPr>
          <w:rFonts w:cs="宋体" w:hint="eastAsia"/>
        </w:rPr>
        <w:t>】</w:t>
      </w:r>
      <w:r w:rsidR="004415D5">
        <w:rPr>
          <w:rFonts w:cs="宋体" w:hint="eastAsia"/>
        </w:rPr>
        <w:t>中“</w:t>
      </w:r>
      <w:r w:rsidR="004415D5" w:rsidRPr="004415D5">
        <w:rPr>
          <w:rFonts w:cs="宋体" w:hint="eastAsia"/>
        </w:rPr>
        <w:t>物流信息录入时间</w:t>
      </w:r>
      <w:r w:rsidR="004415D5">
        <w:rPr>
          <w:rFonts w:cs="宋体" w:hint="eastAsia"/>
        </w:rPr>
        <w:t>”</w:t>
      </w:r>
      <w:r w:rsidR="004415D5" w:rsidRPr="004415D5">
        <w:rPr>
          <w:rFonts w:cs="宋体" w:hint="eastAsia"/>
        </w:rPr>
        <w:t>是</w:t>
      </w:r>
      <w:r w:rsidR="004415D5">
        <w:rPr>
          <w:rFonts w:cs="宋体" w:hint="eastAsia"/>
        </w:rPr>
        <w:t>否</w:t>
      </w:r>
      <w:r w:rsidR="004415D5" w:rsidRPr="004415D5">
        <w:rPr>
          <w:rFonts w:cs="宋体" w:hint="eastAsia"/>
        </w:rPr>
        <w:t>为空来判断。</w:t>
      </w:r>
    </w:p>
    <w:p w:rsidR="00546158" w:rsidRDefault="00546158" w:rsidP="00810F47">
      <w:pPr>
        <w:spacing w:line="360" w:lineRule="auto"/>
        <w:rPr>
          <w:rFonts w:ascii="宋体" w:cs="Times New Roman"/>
          <w:color w:val="000000"/>
          <w:kern w:val="0"/>
          <w:lang w:val="zh-CN"/>
        </w:rPr>
      </w:pPr>
      <w:r w:rsidRPr="007F2F83">
        <w:rPr>
          <w:rFonts w:ascii="宋体" w:cs="宋体" w:hint="eastAsia"/>
          <w:color w:val="000000"/>
          <w:kern w:val="0"/>
          <w:lang w:val="zh-CN"/>
        </w:rPr>
        <w:t>合同异常原因</w:t>
      </w:r>
      <w:r>
        <w:rPr>
          <w:rFonts w:ascii="宋体" w:cs="宋体" w:hint="eastAsia"/>
          <w:color w:val="000000"/>
          <w:kern w:val="0"/>
          <w:lang w:val="zh-CN"/>
        </w:rPr>
        <w:t>：全部、仅买家违约、仅卖家违约、买家卖家均有违约</w:t>
      </w:r>
      <w:r w:rsidRPr="007F2F83">
        <w:rPr>
          <w:rFonts w:ascii="宋体" w:cs="宋体" w:hint="eastAsia"/>
          <w:color w:val="000000"/>
          <w:kern w:val="0"/>
          <w:lang w:val="zh-CN"/>
        </w:rPr>
        <w:t>。</w:t>
      </w:r>
    </w:p>
    <w:p w:rsidR="00546158" w:rsidRPr="007550A5" w:rsidRDefault="00546158" w:rsidP="00810F47">
      <w:pPr>
        <w:spacing w:line="360" w:lineRule="auto"/>
        <w:rPr>
          <w:rFonts w:ascii="宋体" w:cs="Times New Roman"/>
          <w:color w:val="000000"/>
          <w:kern w:val="0"/>
        </w:rPr>
      </w:pPr>
      <w:r>
        <w:rPr>
          <w:rFonts w:cs="宋体" w:hint="eastAsia"/>
        </w:rPr>
        <w:t>实际收货数量：是指四种无异议签收、有异议收货、部分收货实际收货数量。</w:t>
      </w:r>
      <w:r>
        <w:rPr>
          <w:rFonts w:cs="Times New Roman"/>
        </w:rPr>
        <w:br/>
      </w:r>
      <w:r>
        <w:rPr>
          <w:rFonts w:cs="宋体" w:hint="eastAsia"/>
          <w:kern w:val="0"/>
        </w:rPr>
        <w:t>发货数量：当前电子购货合同除撤销、未生成发货单、已生成发货单以外的所有提货单对应的数量。</w:t>
      </w:r>
      <w:r>
        <w:rPr>
          <w:rFonts w:cs="Times New Roman"/>
          <w:kern w:val="0"/>
        </w:rPr>
        <w:br/>
      </w:r>
      <w:r>
        <w:rPr>
          <w:rFonts w:cs="宋体" w:hint="eastAsia"/>
        </w:rPr>
        <w:t>提货数量：</w:t>
      </w:r>
      <w:r>
        <w:rPr>
          <w:rFonts w:cs="宋体" w:hint="eastAsia"/>
          <w:kern w:val="0"/>
        </w:rPr>
        <w:t>当前电子购货合同除撤销以外的所有下达过的提货单对应数量之和。</w:t>
      </w:r>
      <w:r>
        <w:rPr>
          <w:rFonts w:cs="Times New Roman"/>
          <w:kern w:val="0"/>
        </w:rPr>
        <w:br/>
      </w:r>
    </w:p>
    <w:p w:rsidR="00546158" w:rsidRDefault="00546158">
      <w:pPr>
        <w:rPr>
          <w:rFonts w:ascii="宋体" w:cs="Times New Roman"/>
          <w:color w:val="000000"/>
          <w:kern w:val="0"/>
          <w:lang w:val="zh-CN"/>
        </w:rPr>
      </w:pPr>
    </w:p>
    <w:p w:rsidR="00546158" w:rsidRDefault="00546158" w:rsidP="002812C3">
      <w:pPr>
        <w:spacing w:line="360" w:lineRule="auto"/>
        <w:rPr>
          <w:rFonts w:ascii="宋体" w:cs="Times New Roman"/>
          <w:color w:val="000000"/>
          <w:kern w:val="0"/>
          <w:lang w:val="zh-CN"/>
        </w:rPr>
      </w:pPr>
      <w:commentRangeStart w:id="3"/>
      <w:r w:rsidRPr="00233E35">
        <w:rPr>
          <w:rFonts w:ascii="宋体" w:cs="宋体" w:hint="eastAsia"/>
          <w:b/>
          <w:bCs/>
          <w:color w:val="000000"/>
          <w:kern w:val="0"/>
          <w:sz w:val="28"/>
          <w:szCs w:val="28"/>
          <w:lang w:val="zh-CN"/>
        </w:rPr>
        <w:t>（</w:t>
      </w:r>
      <w:r>
        <w:rPr>
          <w:rFonts w:ascii="宋体" w:cs="宋体" w:hint="eastAsia"/>
          <w:b/>
          <w:bCs/>
          <w:color w:val="000000"/>
          <w:kern w:val="0"/>
          <w:sz w:val="28"/>
          <w:szCs w:val="28"/>
          <w:lang w:val="zh-CN"/>
        </w:rPr>
        <w:t>四</w:t>
      </w:r>
      <w:r w:rsidRPr="00233E35">
        <w:rPr>
          <w:rFonts w:ascii="宋体" w:cs="宋体" w:hint="eastAsia"/>
          <w:b/>
          <w:bCs/>
          <w:color w:val="000000"/>
          <w:kern w:val="0"/>
          <w:sz w:val="28"/>
          <w:szCs w:val="28"/>
          <w:lang w:val="zh-CN"/>
        </w:rPr>
        <w:t>）</w:t>
      </w:r>
      <w:r>
        <w:rPr>
          <w:rFonts w:ascii="宋体" w:cs="宋体" w:hint="eastAsia"/>
          <w:b/>
          <w:bCs/>
          <w:color w:val="000000"/>
          <w:kern w:val="0"/>
          <w:sz w:val="28"/>
          <w:szCs w:val="28"/>
          <w:lang w:val="zh-CN"/>
        </w:rPr>
        <w:t>异常签收统计</w:t>
      </w:r>
      <w:commentRangeEnd w:id="3"/>
      <w:r>
        <w:rPr>
          <w:rStyle w:val="a3"/>
          <w:rFonts w:cs="Times New Roman"/>
        </w:rPr>
        <w:commentReference w:id="3"/>
      </w:r>
      <w:r>
        <w:rPr>
          <w:rFonts w:ascii="宋体" w:cs="Times New Roman"/>
          <w:b/>
          <w:bCs/>
          <w:color w:val="000000"/>
          <w:kern w:val="0"/>
          <w:sz w:val="28"/>
          <w:szCs w:val="28"/>
          <w:lang w:val="zh-CN"/>
        </w:rPr>
        <w:br/>
      </w:r>
      <w:r w:rsidRPr="00605EBA">
        <w:rPr>
          <w:rFonts w:cs="宋体" w:hint="eastAsia"/>
        </w:rPr>
        <w:t>业务平台增加模块，路径：中国商品批量交易平台→【电子购货合同履约监控】→</w:t>
      </w:r>
      <w:r w:rsidRPr="009C1CAC">
        <w:rPr>
          <w:rFonts w:cs="宋体" w:hint="eastAsia"/>
        </w:rPr>
        <w:t>【</w:t>
      </w:r>
      <w:r>
        <w:rPr>
          <w:rFonts w:cs="宋体" w:hint="eastAsia"/>
        </w:rPr>
        <w:t>异常签收统计</w:t>
      </w:r>
      <w:r w:rsidRPr="00605EBA">
        <w:rPr>
          <w:rFonts w:cs="宋体" w:hint="eastAsia"/>
        </w:rPr>
        <w:t>】</w:t>
      </w:r>
      <w:r>
        <w:rPr>
          <w:rFonts w:cs="Times New Roman"/>
        </w:rPr>
        <w:br/>
      </w:r>
      <w:r>
        <w:rPr>
          <w:rFonts w:cs="宋体" w:hint="eastAsia"/>
        </w:rPr>
        <w:t>权限：平台事业部服务中心全员</w:t>
      </w:r>
    </w:p>
    <w:p w:rsidR="00546158" w:rsidRDefault="00546158" w:rsidP="002812C3">
      <w:pPr>
        <w:spacing w:line="360" w:lineRule="auto"/>
        <w:rPr>
          <w:rFonts w:cs="Times New Roman"/>
        </w:rPr>
      </w:pPr>
      <w:r w:rsidRPr="002B6F44">
        <w:rPr>
          <w:rFonts w:cs="宋体" w:hint="eastAsia"/>
        </w:rPr>
        <w:t>列表内容：</w:t>
      </w:r>
      <w:r>
        <w:rPr>
          <w:rFonts w:cs="宋体" w:hint="eastAsia"/>
        </w:rPr>
        <w:t>默认显示</w:t>
      </w:r>
      <w:r w:rsidRPr="002B6F44">
        <w:rPr>
          <w:rFonts w:cs="宋体" w:hint="eastAsia"/>
        </w:rPr>
        <w:t>根据</w:t>
      </w:r>
      <w:r w:rsidRPr="00F42C71">
        <w:rPr>
          <w:rFonts w:cs="宋体" w:hint="eastAsia"/>
        </w:rPr>
        <w:t>【</w:t>
      </w:r>
      <w:r w:rsidRPr="009C1CAC">
        <w:rPr>
          <w:rFonts w:cs="宋体" w:hint="eastAsia"/>
        </w:rPr>
        <w:t>预警条件维护</w:t>
      </w:r>
      <w:r>
        <w:rPr>
          <w:rFonts w:cs="宋体" w:hint="eastAsia"/>
        </w:rPr>
        <w:t>表</w:t>
      </w:r>
      <w:r w:rsidRPr="00F42C71">
        <w:rPr>
          <w:rFonts w:cs="宋体" w:hint="eastAsia"/>
        </w:rPr>
        <w:t>】</w:t>
      </w:r>
      <w:r>
        <w:rPr>
          <w:rFonts w:cs="宋体" w:hint="eastAsia"/>
        </w:rPr>
        <w:t>中“大额异常发货单金额（万元）”字段值</w:t>
      </w:r>
      <w:r w:rsidRPr="002B6F44">
        <w:rPr>
          <w:rFonts w:cs="宋体" w:hint="eastAsia"/>
        </w:rPr>
        <w:t>，显示</w:t>
      </w:r>
      <w:r w:rsidRPr="009C1A54">
        <w:rPr>
          <w:rFonts w:cs="宋体" w:hint="eastAsia"/>
        </w:rPr>
        <w:t>有异议收货、部分收货、请重新发货</w:t>
      </w:r>
      <w:r>
        <w:rPr>
          <w:rFonts w:cs="宋体" w:hint="eastAsia"/>
        </w:rPr>
        <w:t>的数据，以发货单为主。</w:t>
      </w:r>
    </w:p>
    <w:p w:rsidR="00546158" w:rsidRDefault="00546158" w:rsidP="002812C3">
      <w:pPr>
        <w:spacing w:line="360" w:lineRule="auto"/>
        <w:rPr>
          <w:rFonts w:ascii="宋体" w:cs="Times New Roman"/>
          <w:b/>
          <w:bCs/>
          <w:color w:val="000000"/>
          <w:kern w:val="0"/>
          <w:lang w:val="zh-CN"/>
        </w:rPr>
      </w:pPr>
      <w:r>
        <w:rPr>
          <w:rFonts w:cs="宋体" w:hint="eastAsia"/>
        </w:rPr>
        <w:t>显示顺序：发货金额从大到小显示。</w:t>
      </w:r>
      <w:r>
        <w:rPr>
          <w:rFonts w:cs="Times New Roman"/>
        </w:rPr>
        <w:br/>
      </w:r>
      <w:r>
        <w:rPr>
          <w:rFonts w:cs="宋体" w:hint="eastAsia"/>
        </w:rPr>
        <w:t>页面布局及详情字段如下：</w:t>
      </w:r>
    </w:p>
    <w:p w:rsidR="00546158" w:rsidRPr="007F2F83" w:rsidRDefault="00CB04AA" w:rsidP="00037484">
      <w:pPr>
        <w:spacing w:line="360" w:lineRule="auto"/>
        <w:rPr>
          <w:rFonts w:ascii="宋体" w:cs="Times New Roman"/>
          <w:color w:val="000000"/>
          <w:kern w:val="0"/>
          <w:lang w:val="zh-CN"/>
        </w:rPr>
      </w:pPr>
      <w:r>
        <w:rPr>
          <w:rFonts w:ascii="宋体" w:cs="Times New Roman"/>
          <w:color w:val="000000"/>
          <w:kern w:val="0"/>
          <w:lang w:val="zh-CN"/>
        </w:rPr>
        <w:pict>
          <v:shape id="_x0000_i1034" type="#_x0000_t75" style="width:678.75pt;height:172.5pt">
            <v:imagedata r:id="rId16" o:title=""/>
          </v:shape>
        </w:pict>
      </w:r>
      <w:r w:rsidR="00546158">
        <w:rPr>
          <w:rFonts w:ascii="宋体" w:cs="宋体" w:hint="eastAsia"/>
          <w:color w:val="000000"/>
          <w:kern w:val="0"/>
          <w:lang w:val="zh-CN"/>
        </w:rPr>
        <w:t>点击“查询异常签收附件”，浏览器查看异常签收时上传的证件。</w:t>
      </w:r>
      <w:r w:rsidR="00546158">
        <w:rPr>
          <w:rFonts w:ascii="宋体" w:cs="Times New Roman"/>
          <w:color w:val="000000"/>
          <w:kern w:val="0"/>
          <w:lang w:val="zh-CN"/>
        </w:rPr>
        <w:br/>
      </w:r>
      <w:r w:rsidR="00546158">
        <w:rPr>
          <w:rFonts w:ascii="宋体" w:cs="宋体" w:hint="eastAsia"/>
          <w:color w:val="000000"/>
          <w:kern w:val="0"/>
          <w:lang w:val="zh-CN"/>
        </w:rPr>
        <w:t>点击“确认”按钮时，将输入的数值写入</w:t>
      </w:r>
      <w:r w:rsidR="00546158" w:rsidRPr="00F42C71">
        <w:rPr>
          <w:rFonts w:cs="宋体" w:hint="eastAsia"/>
        </w:rPr>
        <w:t>【</w:t>
      </w:r>
      <w:r w:rsidR="00546158" w:rsidRPr="009C1CAC">
        <w:rPr>
          <w:rFonts w:cs="宋体" w:hint="eastAsia"/>
        </w:rPr>
        <w:t>预警条件维护</w:t>
      </w:r>
      <w:r w:rsidR="00546158">
        <w:rPr>
          <w:rFonts w:cs="宋体" w:hint="eastAsia"/>
        </w:rPr>
        <w:t>表</w:t>
      </w:r>
      <w:r w:rsidR="00546158" w:rsidRPr="00F42C71">
        <w:rPr>
          <w:rFonts w:cs="宋体" w:hint="eastAsia"/>
        </w:rPr>
        <w:t>】</w:t>
      </w:r>
      <w:r w:rsidR="00546158">
        <w:rPr>
          <w:rFonts w:cs="宋体" w:hint="eastAsia"/>
        </w:rPr>
        <w:t>。</w:t>
      </w:r>
      <w:r w:rsidR="00546158">
        <w:rPr>
          <w:rFonts w:ascii="宋体" w:cs="Times New Roman"/>
          <w:color w:val="000000"/>
          <w:kern w:val="0"/>
          <w:lang w:val="zh-CN"/>
        </w:rPr>
        <w:br/>
      </w:r>
    </w:p>
    <w:p w:rsidR="00546158" w:rsidRDefault="00546158" w:rsidP="002812C3">
      <w:pPr>
        <w:spacing w:line="360" w:lineRule="auto"/>
        <w:rPr>
          <w:rFonts w:ascii="宋体" w:cs="Times New Roman"/>
          <w:b/>
          <w:bCs/>
          <w:color w:val="000000"/>
          <w:kern w:val="0"/>
          <w:lang w:val="zh-CN"/>
        </w:rPr>
      </w:pPr>
      <w:r w:rsidRPr="00233E35">
        <w:rPr>
          <w:rFonts w:ascii="宋体" w:cs="宋体" w:hint="eastAsia"/>
          <w:b/>
          <w:bCs/>
          <w:color w:val="000000"/>
          <w:kern w:val="0"/>
          <w:sz w:val="28"/>
          <w:szCs w:val="28"/>
          <w:lang w:val="zh-CN"/>
        </w:rPr>
        <w:t>（</w:t>
      </w:r>
      <w:r>
        <w:rPr>
          <w:rFonts w:ascii="宋体" w:cs="宋体" w:hint="eastAsia"/>
          <w:b/>
          <w:bCs/>
          <w:color w:val="000000"/>
          <w:kern w:val="0"/>
          <w:sz w:val="28"/>
          <w:szCs w:val="28"/>
          <w:lang w:val="zh-CN"/>
        </w:rPr>
        <w:t>五</w:t>
      </w:r>
      <w:r w:rsidRPr="00233E35">
        <w:rPr>
          <w:rFonts w:ascii="宋体" w:cs="宋体" w:hint="eastAsia"/>
          <w:b/>
          <w:bCs/>
          <w:color w:val="000000"/>
          <w:kern w:val="0"/>
          <w:sz w:val="28"/>
          <w:szCs w:val="28"/>
          <w:lang w:val="zh-CN"/>
        </w:rPr>
        <w:t>）</w:t>
      </w:r>
      <w:commentRangeStart w:id="4"/>
      <w:r>
        <w:rPr>
          <w:rFonts w:ascii="宋体" w:cs="宋体" w:hint="eastAsia"/>
          <w:b/>
          <w:bCs/>
          <w:color w:val="000000"/>
          <w:kern w:val="0"/>
          <w:sz w:val="28"/>
          <w:szCs w:val="28"/>
          <w:lang w:val="zh-CN"/>
        </w:rPr>
        <w:t>卖家提醒买家签收查询</w:t>
      </w:r>
      <w:commentRangeEnd w:id="4"/>
      <w:r>
        <w:rPr>
          <w:rStyle w:val="a3"/>
          <w:rFonts w:cs="Times New Roman"/>
        </w:rPr>
        <w:commentReference w:id="4"/>
      </w:r>
      <w:r>
        <w:rPr>
          <w:rFonts w:ascii="宋体" w:cs="Times New Roman"/>
          <w:b/>
          <w:bCs/>
          <w:color w:val="000000"/>
          <w:kern w:val="0"/>
          <w:sz w:val="28"/>
          <w:szCs w:val="28"/>
          <w:lang w:val="zh-CN"/>
        </w:rPr>
        <w:br/>
      </w:r>
      <w:r w:rsidRPr="00605EBA">
        <w:rPr>
          <w:rFonts w:cs="宋体" w:hint="eastAsia"/>
        </w:rPr>
        <w:t>业务平台增加模块，路径：中国商品批量交易平台→【电子购货合同履约监控】→</w:t>
      </w:r>
      <w:r w:rsidRPr="009C1CAC">
        <w:rPr>
          <w:rFonts w:cs="宋体" w:hint="eastAsia"/>
        </w:rPr>
        <w:t>【</w:t>
      </w:r>
      <w:r w:rsidRPr="008544FB">
        <w:rPr>
          <w:rFonts w:cs="宋体" w:hint="eastAsia"/>
        </w:rPr>
        <w:t>卖家提醒买家签收查询</w:t>
      </w:r>
      <w:r w:rsidRPr="00605EBA">
        <w:rPr>
          <w:rFonts w:cs="宋体" w:hint="eastAsia"/>
        </w:rPr>
        <w:t>】</w:t>
      </w:r>
      <w:r>
        <w:rPr>
          <w:rFonts w:cs="Times New Roman"/>
        </w:rPr>
        <w:br/>
      </w:r>
      <w:r>
        <w:rPr>
          <w:rFonts w:cs="宋体" w:hint="eastAsia"/>
        </w:rPr>
        <w:t>权限：平台事业部服务中心全员</w:t>
      </w:r>
    </w:p>
    <w:p w:rsidR="00546158" w:rsidRDefault="00546158" w:rsidP="002812C3">
      <w:pPr>
        <w:spacing w:line="360" w:lineRule="auto"/>
        <w:rPr>
          <w:rFonts w:cs="Times New Roman"/>
        </w:rPr>
      </w:pPr>
      <w:r w:rsidRPr="002B6F44">
        <w:rPr>
          <w:rFonts w:cs="宋体" w:hint="eastAsia"/>
        </w:rPr>
        <w:t>列表内容：</w:t>
      </w:r>
      <w:r>
        <w:rPr>
          <w:rFonts w:cs="宋体" w:hint="eastAsia"/>
        </w:rPr>
        <w:t>卖家所有提醒买家签收的记录，以发货单号为主显示。</w:t>
      </w:r>
    </w:p>
    <w:p w:rsidR="00546158" w:rsidRPr="00156626" w:rsidRDefault="00546158" w:rsidP="002812C3">
      <w:pPr>
        <w:spacing w:line="360" w:lineRule="auto"/>
        <w:rPr>
          <w:rFonts w:ascii="宋体" w:cs="Times New Roman"/>
          <w:b/>
          <w:bCs/>
          <w:color w:val="000000"/>
          <w:kern w:val="0"/>
          <w:sz w:val="28"/>
          <w:szCs w:val="28"/>
        </w:rPr>
      </w:pPr>
      <w:r>
        <w:rPr>
          <w:rFonts w:cs="宋体" w:hint="eastAsia"/>
        </w:rPr>
        <w:t>显示顺序：按提醒时间从早到晚显示。</w:t>
      </w:r>
      <w:r>
        <w:rPr>
          <w:rFonts w:cs="Times New Roman"/>
        </w:rPr>
        <w:br/>
      </w:r>
      <w:r>
        <w:rPr>
          <w:rFonts w:cs="宋体" w:hint="eastAsia"/>
        </w:rPr>
        <w:lastRenderedPageBreak/>
        <w:t>页面布局及详情字段如下：</w:t>
      </w:r>
    </w:p>
    <w:p w:rsidR="00546158" w:rsidRPr="00233E35" w:rsidRDefault="00CB04AA" w:rsidP="00EA4143">
      <w:pPr>
        <w:spacing w:line="360" w:lineRule="auto"/>
        <w:rPr>
          <w:rFonts w:ascii="宋体" w:cs="Times New Roman"/>
          <w:b/>
          <w:bCs/>
          <w:color w:val="000000"/>
          <w:kern w:val="0"/>
          <w:sz w:val="28"/>
          <w:szCs w:val="28"/>
          <w:lang w:val="zh-CN"/>
        </w:rPr>
      </w:pPr>
      <w:r>
        <w:rPr>
          <w:rFonts w:ascii="宋体" w:cs="Times New Roman"/>
          <w:color w:val="000000"/>
          <w:kern w:val="0"/>
          <w:lang w:val="zh-CN"/>
        </w:rPr>
        <w:pict>
          <v:shape id="_x0000_i1035" type="#_x0000_t75" style="width:730.5pt;height:214.5pt">
            <v:imagedata r:id="rId17" o:title=""/>
          </v:shape>
        </w:pict>
      </w:r>
    </w:p>
    <w:p w:rsidR="00546158" w:rsidRPr="003D2201" w:rsidRDefault="00546158" w:rsidP="00EA4143">
      <w:pPr>
        <w:spacing w:line="360" w:lineRule="auto"/>
        <w:rPr>
          <w:rFonts w:cs="Times New Roman"/>
        </w:rPr>
      </w:pPr>
      <w:r>
        <w:rPr>
          <w:rFonts w:ascii="宋体" w:cs="宋体" w:hint="eastAsia"/>
          <w:color w:val="000000"/>
          <w:kern w:val="0"/>
          <w:lang w:val="zh-CN"/>
        </w:rPr>
        <w:t>字段说明：</w:t>
      </w:r>
      <w:r>
        <w:rPr>
          <w:rFonts w:ascii="宋体" w:cs="Times New Roman"/>
          <w:color w:val="000000"/>
          <w:kern w:val="0"/>
          <w:lang w:val="zh-CN"/>
        </w:rPr>
        <w:br/>
      </w:r>
      <w:r w:rsidRPr="008F7C3D">
        <w:rPr>
          <w:rFonts w:ascii="宋体" w:cs="宋体" w:hint="eastAsia"/>
          <w:color w:val="000000"/>
          <w:kern w:val="0"/>
          <w:lang w:val="zh-CN"/>
        </w:rPr>
        <w:t>签收状态下拉框选项包括“全部、未签收、正常签收、异常签收、默认签收”等内容。</w:t>
      </w:r>
      <w:ins w:id="5" w:author="admin" w:date="2013-08-14T11:07:00Z">
        <w:r w:rsidRPr="008F7C3D">
          <w:rPr>
            <w:rFonts w:ascii="宋体" w:cs="宋体" w:hint="eastAsia"/>
            <w:color w:val="000000"/>
            <w:kern w:val="0"/>
            <w:lang w:val="zh-CN"/>
          </w:rPr>
          <w:t>“正常签收”指的是“无异议收货”，“异常签收”指的是“</w:t>
        </w:r>
        <w:r w:rsidRPr="001922F2">
          <w:rPr>
            <w:rFonts w:ascii="宋体" w:cs="宋体" w:hint="eastAsia"/>
            <w:color w:val="000000"/>
            <w:kern w:val="0"/>
            <w:lang w:val="zh-CN"/>
          </w:rPr>
          <w:t>部分收货、已录入补发备注、补发货物无异议收货、有异议收货、有异议收货后无异议收货、卖家主动退货</w:t>
        </w:r>
        <w:r>
          <w:rPr>
            <w:rFonts w:ascii="宋体" w:cs="宋体" w:hint="eastAsia"/>
            <w:color w:val="000000"/>
            <w:kern w:val="0"/>
            <w:lang w:val="zh-CN"/>
          </w:rPr>
          <w:t>、</w:t>
        </w:r>
        <w:r w:rsidRPr="001922F2">
          <w:rPr>
            <w:rFonts w:ascii="宋体" w:cs="宋体" w:hint="eastAsia"/>
            <w:color w:val="000000"/>
            <w:kern w:val="0"/>
            <w:lang w:val="zh-CN"/>
          </w:rPr>
          <w:t>请重新发货、</w:t>
        </w:r>
        <w:r>
          <w:rPr>
            <w:rFonts w:ascii="宋体" w:cs="宋体" w:hint="eastAsia"/>
            <w:color w:val="000000"/>
            <w:kern w:val="0"/>
            <w:lang w:val="zh-CN"/>
          </w:rPr>
          <w:t>撤销</w:t>
        </w:r>
        <w:r w:rsidRPr="008F7C3D">
          <w:rPr>
            <w:rFonts w:ascii="宋体" w:cs="宋体" w:hint="eastAsia"/>
            <w:color w:val="000000"/>
            <w:kern w:val="0"/>
            <w:lang w:val="zh-CN"/>
          </w:rPr>
          <w:t>“正常签收”指的是买家点击“无异议收货”，“异常签收”指的是买家点击“部分收货、请重新发货、有异议收货</w:t>
        </w:r>
      </w:ins>
      <w:r w:rsidRPr="008F7C3D">
        <w:rPr>
          <w:rFonts w:ascii="宋体" w:cs="宋体" w:hint="eastAsia"/>
          <w:color w:val="000000"/>
          <w:kern w:val="0"/>
          <w:lang w:val="zh-CN"/>
        </w:rPr>
        <w:t>”，“默认签收”指的是卖家提醒</w:t>
      </w:r>
      <w:r w:rsidRPr="008F7C3D">
        <w:rPr>
          <w:rFonts w:ascii="宋体" w:cs="宋体"/>
          <w:color w:val="000000"/>
          <w:kern w:val="0"/>
          <w:lang w:val="zh-CN"/>
        </w:rPr>
        <w:t>3</w:t>
      </w:r>
      <w:r w:rsidRPr="008F7C3D">
        <w:rPr>
          <w:rFonts w:ascii="宋体" w:cs="宋体" w:hint="eastAsia"/>
          <w:color w:val="000000"/>
          <w:kern w:val="0"/>
          <w:lang w:val="zh-CN"/>
        </w:rPr>
        <w:t>天到期后买家无任何操作，系统自动默认买家无异议收货。</w:t>
      </w:r>
      <w:r>
        <w:rPr>
          <w:rFonts w:ascii="宋体" w:cs="Times New Roman"/>
          <w:color w:val="000000"/>
          <w:kern w:val="0"/>
          <w:lang w:val="zh-CN"/>
        </w:rPr>
        <w:br/>
      </w:r>
      <w:r w:rsidRPr="00E37A94">
        <w:rPr>
          <w:rFonts w:cs="宋体" w:hint="eastAsia"/>
        </w:rPr>
        <w:t>点击“通知处理”时需要在【电子购货合同履约监控通知处理表】插入一条数据，“监控类型”为“</w:t>
      </w:r>
      <w:r w:rsidRPr="00244A68">
        <w:rPr>
          <w:rFonts w:cs="宋体" w:hint="eastAsia"/>
        </w:rPr>
        <w:t>卖家提醒买家签收</w:t>
      </w:r>
      <w:r w:rsidRPr="00E37A94">
        <w:rPr>
          <w:rFonts w:cs="宋体" w:hint="eastAsia"/>
        </w:rPr>
        <w:t>”，是否处理为“是”，来源单号为“</w:t>
      </w:r>
      <w:r>
        <w:rPr>
          <w:rFonts w:cs="宋体" w:hint="eastAsia"/>
        </w:rPr>
        <w:t>发货单号</w:t>
      </w:r>
      <w:r w:rsidRPr="00E37A94">
        <w:rPr>
          <w:rFonts w:cs="宋体" w:hint="eastAsia"/>
        </w:rPr>
        <w:t>”</w:t>
      </w:r>
      <w:r>
        <w:rPr>
          <w:rFonts w:cs="宋体" w:hint="eastAsia"/>
        </w:rPr>
        <w:t>，</w:t>
      </w:r>
      <w:r w:rsidRPr="00244A68">
        <w:rPr>
          <w:rFonts w:cs="宋体" w:hint="eastAsia"/>
        </w:rPr>
        <w:t>来源数据类型为“发货单”。</w:t>
      </w:r>
    </w:p>
    <w:p w:rsidR="00546158" w:rsidRDefault="00546158" w:rsidP="00EA4143">
      <w:pPr>
        <w:spacing w:line="360" w:lineRule="auto"/>
        <w:rPr>
          <w:rFonts w:ascii="宋体" w:cs="Times New Roman"/>
          <w:color w:val="000000"/>
          <w:kern w:val="0"/>
          <w:lang w:val="zh-CN"/>
        </w:rPr>
      </w:pPr>
      <w:r>
        <w:rPr>
          <w:rFonts w:ascii="宋体" w:cs="宋体" w:hint="eastAsia"/>
          <w:color w:val="000000"/>
          <w:kern w:val="0"/>
          <w:lang w:val="zh-CN"/>
        </w:rPr>
        <w:t>点击“卖家反馈签收单”，浏览器查看卖家提醒买家签收时，上传的证件。</w:t>
      </w:r>
    </w:p>
    <w:p w:rsidR="00546158" w:rsidRDefault="00546158" w:rsidP="00EA4143">
      <w:pPr>
        <w:spacing w:line="360" w:lineRule="auto"/>
        <w:rPr>
          <w:rFonts w:ascii="宋体" w:cs="Times New Roman"/>
          <w:color w:val="000000"/>
          <w:kern w:val="0"/>
          <w:lang w:val="zh-CN"/>
        </w:rPr>
      </w:pPr>
    </w:p>
    <w:p w:rsidR="00546158" w:rsidRDefault="00546158" w:rsidP="00EA4143">
      <w:pPr>
        <w:spacing w:line="360" w:lineRule="auto"/>
        <w:rPr>
          <w:rFonts w:ascii="宋体" w:cs="Times New Roman"/>
          <w:color w:val="000000"/>
          <w:kern w:val="0"/>
          <w:lang w:val="zh-CN"/>
        </w:rPr>
      </w:pPr>
    </w:p>
    <w:p w:rsidR="00546158" w:rsidRPr="00227C2B" w:rsidRDefault="00546158" w:rsidP="00227C2B">
      <w:pPr>
        <w:pStyle w:val="a7"/>
        <w:numPr>
          <w:ilvl w:val="0"/>
          <w:numId w:val="3"/>
        </w:numPr>
        <w:spacing w:line="360" w:lineRule="auto"/>
        <w:ind w:firstLineChars="0"/>
        <w:rPr>
          <w:rFonts w:cs="Times New Roman"/>
        </w:rPr>
      </w:pPr>
      <w:commentRangeStart w:id="6"/>
      <w:r w:rsidRPr="00227C2B">
        <w:rPr>
          <w:rFonts w:cs="宋体" w:hint="eastAsia"/>
          <w:b/>
          <w:bCs/>
          <w:sz w:val="32"/>
          <w:szCs w:val="32"/>
        </w:rPr>
        <w:t>物流信息统计</w:t>
      </w:r>
      <w:commentRangeEnd w:id="6"/>
      <w:r>
        <w:rPr>
          <w:rStyle w:val="a3"/>
          <w:rFonts w:cs="Times New Roman"/>
        </w:rPr>
        <w:commentReference w:id="6"/>
      </w:r>
      <w:r w:rsidRPr="00227C2B">
        <w:rPr>
          <w:rFonts w:cs="Times New Roman"/>
          <w:b/>
          <w:bCs/>
          <w:sz w:val="32"/>
          <w:szCs w:val="32"/>
        </w:rPr>
        <w:br/>
      </w:r>
      <w:r>
        <w:rPr>
          <w:rFonts w:cs="宋体" w:hint="eastAsia"/>
        </w:rPr>
        <w:t>权限：平台事业部服务中心总经理与经理</w:t>
      </w:r>
      <w:r>
        <w:rPr>
          <w:rFonts w:cs="Times New Roman"/>
        </w:rPr>
        <w:br/>
      </w:r>
      <w:r w:rsidRPr="00227C2B">
        <w:rPr>
          <w:rFonts w:cs="宋体" w:hint="eastAsia"/>
        </w:rPr>
        <w:t>页面布局及详情字段如下：</w:t>
      </w:r>
      <w:r w:rsidRPr="00227C2B">
        <w:rPr>
          <w:rFonts w:cs="Times New Roman"/>
        </w:rPr>
        <w:br/>
      </w:r>
      <w:r w:rsidRPr="00227C2B">
        <w:rPr>
          <w:rFonts w:cs="宋体" w:hint="eastAsia"/>
        </w:rPr>
        <w:t>导出</w:t>
      </w:r>
      <w:r w:rsidRPr="00227C2B">
        <w:t>Excel</w:t>
      </w:r>
      <w:r>
        <w:rPr>
          <w:rFonts w:cs="宋体" w:hint="eastAsia"/>
        </w:rPr>
        <w:t>表格改为导出</w:t>
      </w:r>
      <w:r>
        <w:rPr>
          <w:rFonts w:cs="Times New Roman"/>
        </w:rPr>
        <w:br/>
      </w:r>
      <w:r w:rsidRPr="00227C2B">
        <w:rPr>
          <w:rFonts w:cs="宋体" w:hint="eastAsia"/>
        </w:rPr>
        <w:t>查询的“时间”筛选条件依据卖家录入物流发货信息的时间。</w:t>
      </w:r>
    </w:p>
    <w:p w:rsidR="00546158" w:rsidRPr="00227C2B" w:rsidRDefault="00546158" w:rsidP="00227C2B">
      <w:pPr>
        <w:pStyle w:val="a7"/>
        <w:spacing w:line="360" w:lineRule="auto"/>
        <w:ind w:left="360" w:firstLineChars="0" w:firstLine="0"/>
        <w:rPr>
          <w:rFonts w:ascii="宋体" w:cs="Times New Roman"/>
          <w:color w:val="000000"/>
          <w:kern w:val="0"/>
          <w:lang w:val="zh-CN"/>
        </w:rPr>
      </w:pPr>
      <w:r w:rsidRPr="00227C2B">
        <w:rPr>
          <w:rFonts w:cs="宋体" w:hint="eastAsia"/>
        </w:rPr>
        <w:t>默认显示为空，输入查询条件后显示对应内容</w:t>
      </w:r>
      <w:r>
        <w:rPr>
          <w:rFonts w:cs="宋体" w:hint="eastAsia"/>
        </w:rPr>
        <w:t>。</w:t>
      </w:r>
      <w:r w:rsidRPr="00227C2B">
        <w:rPr>
          <w:rFonts w:cs="Times New Roman"/>
          <w:b/>
          <w:bCs/>
          <w:sz w:val="32"/>
          <w:szCs w:val="32"/>
        </w:rPr>
        <w:br/>
      </w:r>
      <w:r w:rsidR="00CB04AA">
        <w:rPr>
          <w:rFonts w:ascii="宋体" w:cs="Times New Roman"/>
          <w:color w:val="000000"/>
          <w:kern w:val="0"/>
          <w:lang w:val="zh-CN"/>
        </w:rPr>
        <w:lastRenderedPageBreak/>
        <w:pict>
          <v:shape id="_x0000_i1036" type="#_x0000_t75" style="width:636pt;height:129.75pt">
            <v:imagedata r:id="rId18" o:title=""/>
          </v:shape>
        </w:pict>
      </w:r>
    </w:p>
    <w:p w:rsidR="00546158" w:rsidRDefault="00546158" w:rsidP="00EA4143">
      <w:pPr>
        <w:spacing w:line="360" w:lineRule="auto"/>
        <w:rPr>
          <w:rFonts w:ascii="宋体" w:cs="Times New Roman"/>
          <w:color w:val="000000"/>
          <w:kern w:val="0"/>
          <w:lang w:val="zh-CN"/>
        </w:rPr>
      </w:pPr>
    </w:p>
    <w:p w:rsidR="00546158" w:rsidRDefault="00546158">
      <w:pPr>
        <w:rPr>
          <w:rFonts w:ascii="宋体" w:cs="Times New Roman"/>
          <w:color w:val="000000"/>
          <w:kern w:val="0"/>
          <w:lang w:val="zh-CN"/>
        </w:rPr>
      </w:pPr>
    </w:p>
    <w:p w:rsidR="00546158" w:rsidRDefault="00546158">
      <w:pPr>
        <w:rPr>
          <w:rFonts w:ascii="宋体" w:cs="Times New Roman"/>
          <w:color w:val="000000"/>
          <w:kern w:val="0"/>
          <w:lang w:val="zh-CN"/>
        </w:rPr>
      </w:pPr>
    </w:p>
    <w:p w:rsidR="00546158" w:rsidRDefault="00546158">
      <w:pPr>
        <w:rPr>
          <w:rFonts w:ascii="宋体" w:cs="Times New Roman"/>
          <w:color w:val="000000"/>
          <w:kern w:val="0"/>
          <w:lang w:val="zh-CN"/>
        </w:rPr>
      </w:pPr>
    </w:p>
    <w:p w:rsidR="00546158" w:rsidRDefault="00546158">
      <w:pPr>
        <w:rPr>
          <w:rFonts w:ascii="宋体" w:cs="Times New Roman"/>
          <w:color w:val="000000"/>
          <w:kern w:val="0"/>
          <w:lang w:val="zh-CN"/>
        </w:rPr>
      </w:pPr>
    </w:p>
    <w:p w:rsidR="00546158" w:rsidRDefault="00546158">
      <w:pPr>
        <w:rPr>
          <w:rFonts w:ascii="宋体" w:cs="Times New Roman"/>
          <w:color w:val="000000"/>
          <w:kern w:val="0"/>
          <w:lang w:val="zh-CN"/>
        </w:rPr>
      </w:pPr>
    </w:p>
    <w:p w:rsidR="00546158" w:rsidRDefault="00546158" w:rsidP="00AE4512">
      <w:pPr>
        <w:jc w:val="right"/>
        <w:rPr>
          <w:rFonts w:ascii="宋体" w:cs="Times New Roman"/>
          <w:color w:val="000000"/>
          <w:kern w:val="0"/>
          <w:lang w:val="zh-CN"/>
        </w:rPr>
      </w:pPr>
      <w:r>
        <w:rPr>
          <w:rFonts w:ascii="宋体" w:cs="宋体" w:hint="eastAsia"/>
          <w:color w:val="000000"/>
          <w:kern w:val="0"/>
          <w:lang w:val="zh-CN"/>
        </w:rPr>
        <w:t>信息化：高春玉</w:t>
      </w:r>
    </w:p>
    <w:p w:rsidR="00546158" w:rsidRDefault="00546158" w:rsidP="00AE4512">
      <w:pPr>
        <w:jc w:val="right"/>
        <w:rPr>
          <w:rFonts w:ascii="宋体" w:cs="宋体"/>
          <w:color w:val="000000"/>
          <w:kern w:val="0"/>
          <w:lang w:val="zh-CN"/>
        </w:rPr>
      </w:pPr>
      <w:r>
        <w:rPr>
          <w:rFonts w:ascii="宋体" w:cs="宋体"/>
          <w:color w:val="000000"/>
          <w:kern w:val="0"/>
          <w:lang w:val="zh-CN"/>
        </w:rPr>
        <w:t>2013-08-08</w:t>
      </w:r>
    </w:p>
    <w:sectPr w:rsidR="00546158" w:rsidSect="003E0BB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7752862" w:date="1932-01-25T30:52:00Z" w:initials="gcy">
    <w:p w:rsidR="00546158" w:rsidRDefault="00546158">
      <w:pPr>
        <w:pStyle w:val="a4"/>
        <w:rPr>
          <w:rFonts w:cs="Times New Roman"/>
        </w:rPr>
      </w:pPr>
      <w:r>
        <w:rPr>
          <w:rStyle w:val="a3"/>
          <w:rFonts w:cs="Times New Roman"/>
        </w:rPr>
        <w:annotationRef/>
      </w:r>
      <w:r>
        <w:rPr>
          <w:rFonts w:cs="宋体" w:hint="eastAsia"/>
        </w:rPr>
        <w:t>王永辉</w:t>
      </w:r>
    </w:p>
  </w:comment>
  <w:comment w:id="3" w:author="7752862" w:date="1932-01-25T30:52:00Z" w:initials="gcy">
    <w:p w:rsidR="00546158" w:rsidRDefault="00546158">
      <w:pPr>
        <w:pStyle w:val="a4"/>
        <w:rPr>
          <w:rFonts w:cs="Times New Roman"/>
        </w:rPr>
      </w:pPr>
      <w:r>
        <w:rPr>
          <w:rStyle w:val="a3"/>
          <w:rFonts w:cs="Times New Roman"/>
        </w:rPr>
        <w:annotationRef/>
      </w:r>
      <w:r>
        <w:rPr>
          <w:rFonts w:cs="宋体" w:hint="eastAsia"/>
        </w:rPr>
        <w:t>王永辉</w:t>
      </w:r>
    </w:p>
  </w:comment>
  <w:comment w:id="4" w:author="7752862" w:date="1932-01-25T30:52:00Z" w:initials="gcy">
    <w:p w:rsidR="00546158" w:rsidRDefault="00546158">
      <w:pPr>
        <w:pStyle w:val="a4"/>
        <w:rPr>
          <w:rFonts w:cs="Times New Roman"/>
        </w:rPr>
      </w:pPr>
      <w:r>
        <w:rPr>
          <w:rStyle w:val="a3"/>
          <w:rFonts w:cs="Times New Roman"/>
        </w:rPr>
        <w:annotationRef/>
      </w:r>
      <w:r>
        <w:rPr>
          <w:rFonts w:cs="宋体" w:hint="eastAsia"/>
        </w:rPr>
        <w:t>王永辉</w:t>
      </w:r>
    </w:p>
  </w:comment>
  <w:comment w:id="6" w:author="7752862" w:date="1932-01-25T30:52:00Z" w:initials="gcy">
    <w:p w:rsidR="00546158" w:rsidRDefault="00546158">
      <w:pPr>
        <w:pStyle w:val="a4"/>
        <w:rPr>
          <w:rFonts w:cs="Times New Roman"/>
        </w:rPr>
      </w:pPr>
      <w:r>
        <w:rPr>
          <w:rStyle w:val="a3"/>
          <w:rFonts w:cs="Times New Roman"/>
        </w:rPr>
        <w:annotationRef/>
      </w:r>
      <w:r>
        <w:rPr>
          <w:rFonts w:cs="宋体" w:hint="eastAsia"/>
        </w:rPr>
        <w:t>王永辉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502CD"/>
    <w:multiLevelType w:val="hybridMultilevel"/>
    <w:tmpl w:val="3168ACE2"/>
    <w:lvl w:ilvl="0" w:tplc="73D2C5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731B5F"/>
    <w:multiLevelType w:val="hybridMultilevel"/>
    <w:tmpl w:val="51848B3E"/>
    <w:lvl w:ilvl="0" w:tplc="8B7C74AC">
      <w:start w:val="1"/>
      <w:numFmt w:val="japaneseCounting"/>
      <w:lvlText w:val="%1、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CF4733"/>
    <w:multiLevelType w:val="hybridMultilevel"/>
    <w:tmpl w:val="D01C3EE8"/>
    <w:lvl w:ilvl="0" w:tplc="650279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doNotTrackMove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F43"/>
    <w:rsid w:val="00004597"/>
    <w:rsid w:val="00004B30"/>
    <w:rsid w:val="000069A9"/>
    <w:rsid w:val="00012D5A"/>
    <w:rsid w:val="00037484"/>
    <w:rsid w:val="000573F0"/>
    <w:rsid w:val="00057D41"/>
    <w:rsid w:val="000765D8"/>
    <w:rsid w:val="0007670A"/>
    <w:rsid w:val="000770D8"/>
    <w:rsid w:val="000809CC"/>
    <w:rsid w:val="00080B4B"/>
    <w:rsid w:val="000902DD"/>
    <w:rsid w:val="000974FE"/>
    <w:rsid w:val="000B15D9"/>
    <w:rsid w:val="000B58A6"/>
    <w:rsid w:val="000B601B"/>
    <w:rsid w:val="000C46D6"/>
    <w:rsid w:val="000E34BC"/>
    <w:rsid w:val="000E4797"/>
    <w:rsid w:val="000F24A6"/>
    <w:rsid w:val="00102F6A"/>
    <w:rsid w:val="0010594D"/>
    <w:rsid w:val="00114A99"/>
    <w:rsid w:val="00122109"/>
    <w:rsid w:val="001275E5"/>
    <w:rsid w:val="00140679"/>
    <w:rsid w:val="0015359B"/>
    <w:rsid w:val="0015624E"/>
    <w:rsid w:val="00156626"/>
    <w:rsid w:val="001578E3"/>
    <w:rsid w:val="0016079E"/>
    <w:rsid w:val="001638EF"/>
    <w:rsid w:val="0017724E"/>
    <w:rsid w:val="00181322"/>
    <w:rsid w:val="001858EC"/>
    <w:rsid w:val="001922F2"/>
    <w:rsid w:val="00197A80"/>
    <w:rsid w:val="001A5E01"/>
    <w:rsid w:val="001B5064"/>
    <w:rsid w:val="001B5A5B"/>
    <w:rsid w:val="001B7294"/>
    <w:rsid w:val="001C57C6"/>
    <w:rsid w:val="001C62D8"/>
    <w:rsid w:val="001E3297"/>
    <w:rsid w:val="001E33EF"/>
    <w:rsid w:val="001F21FC"/>
    <w:rsid w:val="001F2C5D"/>
    <w:rsid w:val="001F419E"/>
    <w:rsid w:val="001F5068"/>
    <w:rsid w:val="001F5B55"/>
    <w:rsid w:val="001F5FF7"/>
    <w:rsid w:val="002034B7"/>
    <w:rsid w:val="00205763"/>
    <w:rsid w:val="00210253"/>
    <w:rsid w:val="00226E28"/>
    <w:rsid w:val="00227C2B"/>
    <w:rsid w:val="002316C2"/>
    <w:rsid w:val="002318BF"/>
    <w:rsid w:val="00233E35"/>
    <w:rsid w:val="00234F1E"/>
    <w:rsid w:val="00240020"/>
    <w:rsid w:val="00242994"/>
    <w:rsid w:val="00244A68"/>
    <w:rsid w:val="00250A61"/>
    <w:rsid w:val="00251116"/>
    <w:rsid w:val="00252876"/>
    <w:rsid w:val="00262508"/>
    <w:rsid w:val="002812C3"/>
    <w:rsid w:val="00297785"/>
    <w:rsid w:val="00297D46"/>
    <w:rsid w:val="002B0B5C"/>
    <w:rsid w:val="002B35A7"/>
    <w:rsid w:val="002B6F44"/>
    <w:rsid w:val="002B7161"/>
    <w:rsid w:val="002C08EA"/>
    <w:rsid w:val="002D1A75"/>
    <w:rsid w:val="002E5036"/>
    <w:rsid w:val="002F2500"/>
    <w:rsid w:val="00304679"/>
    <w:rsid w:val="00320A45"/>
    <w:rsid w:val="00322D22"/>
    <w:rsid w:val="003502E5"/>
    <w:rsid w:val="003508A5"/>
    <w:rsid w:val="003849B2"/>
    <w:rsid w:val="00395CA7"/>
    <w:rsid w:val="003A07AD"/>
    <w:rsid w:val="003B13AF"/>
    <w:rsid w:val="003D2201"/>
    <w:rsid w:val="003D7BF4"/>
    <w:rsid w:val="003E0AD4"/>
    <w:rsid w:val="003E0BB2"/>
    <w:rsid w:val="003E7A83"/>
    <w:rsid w:val="00405253"/>
    <w:rsid w:val="00436584"/>
    <w:rsid w:val="0044159A"/>
    <w:rsid w:val="004415D5"/>
    <w:rsid w:val="00443B3E"/>
    <w:rsid w:val="004467F2"/>
    <w:rsid w:val="00451BAB"/>
    <w:rsid w:val="004536E9"/>
    <w:rsid w:val="00467C2F"/>
    <w:rsid w:val="004729A7"/>
    <w:rsid w:val="00472EDF"/>
    <w:rsid w:val="004811FD"/>
    <w:rsid w:val="004843D0"/>
    <w:rsid w:val="00487DF6"/>
    <w:rsid w:val="00490791"/>
    <w:rsid w:val="00490DA0"/>
    <w:rsid w:val="004A45B4"/>
    <w:rsid w:val="004A4C0D"/>
    <w:rsid w:val="004B1F2A"/>
    <w:rsid w:val="004C7F49"/>
    <w:rsid w:val="004D44F8"/>
    <w:rsid w:val="004D7EA1"/>
    <w:rsid w:val="004F74B3"/>
    <w:rsid w:val="004F75C9"/>
    <w:rsid w:val="00502717"/>
    <w:rsid w:val="005035DE"/>
    <w:rsid w:val="00517BD8"/>
    <w:rsid w:val="00517C3E"/>
    <w:rsid w:val="00523091"/>
    <w:rsid w:val="00541C6F"/>
    <w:rsid w:val="00543730"/>
    <w:rsid w:val="0054471E"/>
    <w:rsid w:val="005451EF"/>
    <w:rsid w:val="00546158"/>
    <w:rsid w:val="00565880"/>
    <w:rsid w:val="00566092"/>
    <w:rsid w:val="00570716"/>
    <w:rsid w:val="00571B2F"/>
    <w:rsid w:val="00592E9F"/>
    <w:rsid w:val="00593F5F"/>
    <w:rsid w:val="00596CF2"/>
    <w:rsid w:val="005A7BB4"/>
    <w:rsid w:val="005B263C"/>
    <w:rsid w:val="005B576C"/>
    <w:rsid w:val="005B6873"/>
    <w:rsid w:val="005C3A4A"/>
    <w:rsid w:val="006016DC"/>
    <w:rsid w:val="00605EBA"/>
    <w:rsid w:val="00614C11"/>
    <w:rsid w:val="006705E7"/>
    <w:rsid w:val="00672C03"/>
    <w:rsid w:val="00673C1E"/>
    <w:rsid w:val="006761C3"/>
    <w:rsid w:val="00685FD0"/>
    <w:rsid w:val="00686C05"/>
    <w:rsid w:val="00692340"/>
    <w:rsid w:val="006B1745"/>
    <w:rsid w:val="006B634F"/>
    <w:rsid w:val="006D11C7"/>
    <w:rsid w:val="006F3B34"/>
    <w:rsid w:val="006F5F10"/>
    <w:rsid w:val="00704485"/>
    <w:rsid w:val="007124B9"/>
    <w:rsid w:val="00730C39"/>
    <w:rsid w:val="0073450E"/>
    <w:rsid w:val="00741617"/>
    <w:rsid w:val="00745A9E"/>
    <w:rsid w:val="00746054"/>
    <w:rsid w:val="0075037E"/>
    <w:rsid w:val="00754AED"/>
    <w:rsid w:val="007550A5"/>
    <w:rsid w:val="00764E0C"/>
    <w:rsid w:val="00767AB5"/>
    <w:rsid w:val="00780B5D"/>
    <w:rsid w:val="0079680E"/>
    <w:rsid w:val="00797393"/>
    <w:rsid w:val="007B31F2"/>
    <w:rsid w:val="007D7E4C"/>
    <w:rsid w:val="007F2F83"/>
    <w:rsid w:val="008004AD"/>
    <w:rsid w:val="00810F47"/>
    <w:rsid w:val="00814BAC"/>
    <w:rsid w:val="008209C9"/>
    <w:rsid w:val="008268D6"/>
    <w:rsid w:val="0084102A"/>
    <w:rsid w:val="00852E97"/>
    <w:rsid w:val="008544FB"/>
    <w:rsid w:val="00854FA7"/>
    <w:rsid w:val="00862252"/>
    <w:rsid w:val="008674F8"/>
    <w:rsid w:val="00867C53"/>
    <w:rsid w:val="00872812"/>
    <w:rsid w:val="0089039C"/>
    <w:rsid w:val="00893EE4"/>
    <w:rsid w:val="008B441C"/>
    <w:rsid w:val="008B729F"/>
    <w:rsid w:val="008C1B4C"/>
    <w:rsid w:val="008D1C0F"/>
    <w:rsid w:val="008F06D4"/>
    <w:rsid w:val="008F1733"/>
    <w:rsid w:val="008F4109"/>
    <w:rsid w:val="008F48F5"/>
    <w:rsid w:val="008F7C3D"/>
    <w:rsid w:val="0090379C"/>
    <w:rsid w:val="00907B1C"/>
    <w:rsid w:val="00907E0B"/>
    <w:rsid w:val="0091702A"/>
    <w:rsid w:val="0092711E"/>
    <w:rsid w:val="009320CB"/>
    <w:rsid w:val="009455AC"/>
    <w:rsid w:val="00971082"/>
    <w:rsid w:val="0097197F"/>
    <w:rsid w:val="00980240"/>
    <w:rsid w:val="00982586"/>
    <w:rsid w:val="00987136"/>
    <w:rsid w:val="00992273"/>
    <w:rsid w:val="009A003D"/>
    <w:rsid w:val="009A145F"/>
    <w:rsid w:val="009A414C"/>
    <w:rsid w:val="009B1D08"/>
    <w:rsid w:val="009C1A54"/>
    <w:rsid w:val="009C1CAC"/>
    <w:rsid w:val="009C7E1B"/>
    <w:rsid w:val="009D07D4"/>
    <w:rsid w:val="009D3E13"/>
    <w:rsid w:val="009D5708"/>
    <w:rsid w:val="009D6D65"/>
    <w:rsid w:val="00A22378"/>
    <w:rsid w:val="00A2590D"/>
    <w:rsid w:val="00A36333"/>
    <w:rsid w:val="00A4326F"/>
    <w:rsid w:val="00A57FCB"/>
    <w:rsid w:val="00A63496"/>
    <w:rsid w:val="00A63C20"/>
    <w:rsid w:val="00A708FB"/>
    <w:rsid w:val="00A95A7E"/>
    <w:rsid w:val="00AA636A"/>
    <w:rsid w:val="00AB3673"/>
    <w:rsid w:val="00AB40D7"/>
    <w:rsid w:val="00AD3EF4"/>
    <w:rsid w:val="00AD7AF1"/>
    <w:rsid w:val="00AE3D46"/>
    <w:rsid w:val="00AE4512"/>
    <w:rsid w:val="00AF1DE0"/>
    <w:rsid w:val="00B30177"/>
    <w:rsid w:val="00B36195"/>
    <w:rsid w:val="00B54786"/>
    <w:rsid w:val="00B61467"/>
    <w:rsid w:val="00B621AB"/>
    <w:rsid w:val="00B63D4F"/>
    <w:rsid w:val="00B67058"/>
    <w:rsid w:val="00B744A6"/>
    <w:rsid w:val="00B769FF"/>
    <w:rsid w:val="00B87513"/>
    <w:rsid w:val="00BA3174"/>
    <w:rsid w:val="00BA6D37"/>
    <w:rsid w:val="00BC072F"/>
    <w:rsid w:val="00BC59FC"/>
    <w:rsid w:val="00BD3B76"/>
    <w:rsid w:val="00BE4DD6"/>
    <w:rsid w:val="00BE4EB2"/>
    <w:rsid w:val="00C019F8"/>
    <w:rsid w:val="00C20223"/>
    <w:rsid w:val="00C23E42"/>
    <w:rsid w:val="00C3364C"/>
    <w:rsid w:val="00C361E8"/>
    <w:rsid w:val="00C37DA5"/>
    <w:rsid w:val="00C505B5"/>
    <w:rsid w:val="00C5452A"/>
    <w:rsid w:val="00C55EC7"/>
    <w:rsid w:val="00C568B6"/>
    <w:rsid w:val="00C73F43"/>
    <w:rsid w:val="00C744B0"/>
    <w:rsid w:val="00C75534"/>
    <w:rsid w:val="00C86952"/>
    <w:rsid w:val="00CA2E9E"/>
    <w:rsid w:val="00CB04AA"/>
    <w:rsid w:val="00CC4E85"/>
    <w:rsid w:val="00CD5765"/>
    <w:rsid w:val="00CF2B84"/>
    <w:rsid w:val="00CF3396"/>
    <w:rsid w:val="00CF6EF7"/>
    <w:rsid w:val="00D14D8D"/>
    <w:rsid w:val="00D36C38"/>
    <w:rsid w:val="00D40CC4"/>
    <w:rsid w:val="00D45152"/>
    <w:rsid w:val="00D54C0C"/>
    <w:rsid w:val="00D610F6"/>
    <w:rsid w:val="00D63EA5"/>
    <w:rsid w:val="00D76500"/>
    <w:rsid w:val="00D774F3"/>
    <w:rsid w:val="00D806FC"/>
    <w:rsid w:val="00D8086B"/>
    <w:rsid w:val="00D943B2"/>
    <w:rsid w:val="00DE5484"/>
    <w:rsid w:val="00DF3DF8"/>
    <w:rsid w:val="00E16F1F"/>
    <w:rsid w:val="00E22522"/>
    <w:rsid w:val="00E27ACB"/>
    <w:rsid w:val="00E34D5F"/>
    <w:rsid w:val="00E37A94"/>
    <w:rsid w:val="00E40CFA"/>
    <w:rsid w:val="00E442EC"/>
    <w:rsid w:val="00E671A5"/>
    <w:rsid w:val="00E7039E"/>
    <w:rsid w:val="00E8088D"/>
    <w:rsid w:val="00E94701"/>
    <w:rsid w:val="00E94B70"/>
    <w:rsid w:val="00EA4143"/>
    <w:rsid w:val="00EB6707"/>
    <w:rsid w:val="00EC2A7D"/>
    <w:rsid w:val="00ED4E2D"/>
    <w:rsid w:val="00EE3A81"/>
    <w:rsid w:val="00EE5731"/>
    <w:rsid w:val="00F061BB"/>
    <w:rsid w:val="00F147E4"/>
    <w:rsid w:val="00F17D64"/>
    <w:rsid w:val="00F271B4"/>
    <w:rsid w:val="00F37D00"/>
    <w:rsid w:val="00F42C71"/>
    <w:rsid w:val="00F454FE"/>
    <w:rsid w:val="00F534A2"/>
    <w:rsid w:val="00F5588F"/>
    <w:rsid w:val="00F6104C"/>
    <w:rsid w:val="00F63590"/>
    <w:rsid w:val="00F7435D"/>
    <w:rsid w:val="00F766AE"/>
    <w:rsid w:val="00F826EE"/>
    <w:rsid w:val="00F9288D"/>
    <w:rsid w:val="00F9608A"/>
    <w:rsid w:val="00FA4AD5"/>
    <w:rsid w:val="00FA5779"/>
    <w:rsid w:val="00FA6201"/>
    <w:rsid w:val="00FE2A79"/>
    <w:rsid w:val="00FF2787"/>
    <w:rsid w:val="00FF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496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rsid w:val="003D2201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rsid w:val="003D2201"/>
    <w:pPr>
      <w:jc w:val="left"/>
    </w:pPr>
  </w:style>
  <w:style w:type="character" w:customStyle="1" w:styleId="Char">
    <w:name w:val="批注文字 Char"/>
    <w:basedOn w:val="a0"/>
    <w:link w:val="a4"/>
    <w:uiPriority w:val="99"/>
    <w:locked/>
    <w:rsid w:val="003D2201"/>
  </w:style>
  <w:style w:type="paragraph" w:styleId="a5">
    <w:name w:val="annotation subject"/>
    <w:basedOn w:val="a4"/>
    <w:next w:val="a4"/>
    <w:link w:val="Char0"/>
    <w:uiPriority w:val="99"/>
    <w:semiHidden/>
    <w:rsid w:val="003D2201"/>
    <w:rPr>
      <w:b/>
      <w:bCs/>
    </w:rPr>
  </w:style>
  <w:style w:type="character" w:customStyle="1" w:styleId="Char0">
    <w:name w:val="批注主题 Char"/>
    <w:link w:val="a5"/>
    <w:uiPriority w:val="99"/>
    <w:semiHidden/>
    <w:locked/>
    <w:rsid w:val="003D2201"/>
    <w:rPr>
      <w:b/>
      <w:bCs/>
    </w:rPr>
  </w:style>
  <w:style w:type="paragraph" w:styleId="a6">
    <w:name w:val="Balloon Text"/>
    <w:basedOn w:val="a"/>
    <w:link w:val="Char1"/>
    <w:uiPriority w:val="99"/>
    <w:semiHidden/>
    <w:rsid w:val="003D2201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locked/>
    <w:rsid w:val="003D2201"/>
    <w:rPr>
      <w:sz w:val="18"/>
      <w:szCs w:val="18"/>
    </w:rPr>
  </w:style>
  <w:style w:type="paragraph" w:styleId="a7">
    <w:name w:val="List Paragraph"/>
    <w:basedOn w:val="a"/>
    <w:uiPriority w:val="99"/>
    <w:qFormat/>
    <w:rsid w:val="00F534A2"/>
    <w:pPr>
      <w:ind w:firstLineChars="200" w:firstLine="420"/>
    </w:pPr>
  </w:style>
  <w:style w:type="character" w:customStyle="1" w:styleId="sitemappagename1">
    <w:name w:val="sitemappagename1"/>
    <w:basedOn w:val="a0"/>
    <w:uiPriority w:val="99"/>
    <w:rsid w:val="00814BAC"/>
  </w:style>
  <w:style w:type="paragraph" w:customStyle="1" w:styleId="1">
    <w:name w:val="列出段落1"/>
    <w:basedOn w:val="a"/>
    <w:uiPriority w:val="99"/>
    <w:rsid w:val="00F534A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002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9</Pages>
  <Words>708</Words>
  <Characters>4037</Characters>
  <Application>Microsoft Office Word</Application>
  <DocSecurity>0</DocSecurity>
  <Lines>33</Lines>
  <Paragraphs>9</Paragraphs>
  <ScaleCrop>false</ScaleCrop>
  <Company>MC SYSTEM</Company>
  <LinksUpToDate>false</LinksUpToDate>
  <CharactersWithSpaces>4736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7752862</dc:creator>
  <cp:keywords/>
  <dc:description/>
  <cp:lastModifiedBy>7752862</cp:lastModifiedBy>
  <cp:revision>482</cp:revision>
  <dcterms:created xsi:type="dcterms:W3CDTF">2013-08-05T07:07:00Z</dcterms:created>
  <dcterms:modified xsi:type="dcterms:W3CDTF">2013-08-15T01:46:00Z</dcterms:modified>
</cp:coreProperties>
</file>